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1EF0" w14:textId="77777777" w:rsidR="0093622B" w:rsidRDefault="0093622B">
      <w:pPr>
        <w:pStyle w:val="Textoindependiente"/>
        <w:widowControl/>
        <w:jc w:val="center"/>
        <w:rPr>
          <w:sz w:val="20"/>
        </w:rPr>
      </w:pPr>
      <w:bookmarkStart w:id="0" w:name="_Hlk99299105"/>
      <w:bookmarkEnd w:id="0"/>
    </w:p>
    <w:p w14:paraId="051CA246" w14:textId="77777777" w:rsidR="0093622B" w:rsidRDefault="0093622B">
      <w:pPr>
        <w:pStyle w:val="Textoindependiente"/>
        <w:widowControl/>
        <w:jc w:val="center"/>
        <w:rPr>
          <w:sz w:val="20"/>
        </w:rPr>
      </w:pPr>
    </w:p>
    <w:p w14:paraId="368A1D0A" w14:textId="77777777" w:rsidR="0093622B" w:rsidRDefault="0093622B">
      <w:pPr>
        <w:pStyle w:val="Textoindependiente"/>
        <w:widowControl/>
        <w:jc w:val="center"/>
        <w:rPr>
          <w:sz w:val="20"/>
        </w:rPr>
      </w:pPr>
    </w:p>
    <w:p w14:paraId="6B88D8A7" w14:textId="77777777" w:rsidR="0093622B" w:rsidRDefault="0093622B">
      <w:pPr>
        <w:pStyle w:val="Textoindependiente"/>
        <w:widowControl/>
        <w:jc w:val="center"/>
        <w:rPr>
          <w:sz w:val="20"/>
        </w:rPr>
      </w:pPr>
    </w:p>
    <w:p w14:paraId="7BEC7E91" w14:textId="77777777" w:rsidR="0093622B" w:rsidRDefault="0093622B">
      <w:pPr>
        <w:pStyle w:val="Textoindependiente"/>
        <w:widowControl/>
        <w:rPr>
          <w:sz w:val="20"/>
        </w:rPr>
      </w:pPr>
    </w:p>
    <w:p w14:paraId="3AC08347" w14:textId="77777777" w:rsidR="0093622B" w:rsidRDefault="0093622B">
      <w:pPr>
        <w:pStyle w:val="Textoindependiente"/>
        <w:widowControl/>
        <w:jc w:val="center"/>
        <w:rPr>
          <w:sz w:val="20"/>
        </w:rPr>
      </w:pPr>
    </w:p>
    <w:p w14:paraId="0679055A" w14:textId="77777777" w:rsidR="0093622B" w:rsidRDefault="0093622B">
      <w:pPr>
        <w:pStyle w:val="Textoindependiente"/>
        <w:widowControl/>
        <w:spacing w:before="11"/>
        <w:jc w:val="center"/>
        <w:rPr>
          <w:rFonts w:ascii="Book Antiqua" w:hAnsi="Book Antiqua"/>
          <w:sz w:val="16"/>
        </w:rPr>
      </w:pPr>
    </w:p>
    <w:p w14:paraId="6BCEF6E7" w14:textId="77777777" w:rsidR="0093622B" w:rsidRDefault="009F4868">
      <w:pPr>
        <w:widowControl/>
        <w:spacing w:before="105"/>
        <w:jc w:val="center"/>
        <w:rPr>
          <w:rFonts w:ascii="Book Antiqua" w:hAnsi="Book Antiqua"/>
          <w:b/>
          <w:sz w:val="26"/>
          <w:szCs w:val="26"/>
        </w:rPr>
      </w:pPr>
      <w:r>
        <w:rPr>
          <w:rFonts w:ascii="Book Antiqua" w:hAnsi="Book Antiqua"/>
          <w:b/>
          <w:sz w:val="26"/>
          <w:szCs w:val="26"/>
        </w:rPr>
        <w:t>UNIVERSIDAD</w:t>
      </w:r>
      <w:r>
        <w:rPr>
          <w:rFonts w:ascii="Book Antiqua" w:hAnsi="Book Antiqua"/>
          <w:b/>
          <w:spacing w:val="33"/>
          <w:sz w:val="26"/>
          <w:szCs w:val="26"/>
        </w:rPr>
        <w:t xml:space="preserve"> </w:t>
      </w:r>
      <w:r>
        <w:rPr>
          <w:rFonts w:ascii="Book Antiqua" w:hAnsi="Book Antiqua"/>
          <w:b/>
          <w:sz w:val="26"/>
          <w:szCs w:val="26"/>
        </w:rPr>
        <w:t>AUTÓNOMA</w:t>
      </w:r>
      <w:r>
        <w:rPr>
          <w:rFonts w:ascii="Book Antiqua" w:hAnsi="Book Antiqua"/>
          <w:b/>
          <w:spacing w:val="33"/>
          <w:sz w:val="26"/>
          <w:szCs w:val="26"/>
        </w:rPr>
        <w:t xml:space="preserve"> </w:t>
      </w:r>
      <w:r>
        <w:rPr>
          <w:rFonts w:ascii="Book Antiqua" w:hAnsi="Book Antiqua"/>
          <w:b/>
          <w:sz w:val="26"/>
          <w:szCs w:val="26"/>
        </w:rPr>
        <w:t>DE</w:t>
      </w:r>
      <w:r>
        <w:rPr>
          <w:rFonts w:ascii="Book Antiqua" w:hAnsi="Book Antiqua"/>
          <w:b/>
          <w:spacing w:val="33"/>
          <w:sz w:val="26"/>
          <w:szCs w:val="26"/>
        </w:rPr>
        <w:t xml:space="preserve"> </w:t>
      </w:r>
      <w:r>
        <w:rPr>
          <w:rFonts w:ascii="Book Antiqua" w:hAnsi="Book Antiqua"/>
          <w:b/>
          <w:sz w:val="26"/>
          <w:szCs w:val="26"/>
        </w:rPr>
        <w:t>MADRID</w:t>
      </w:r>
    </w:p>
    <w:p w14:paraId="7DE2F85F" w14:textId="77777777" w:rsidR="0093622B" w:rsidRDefault="009F4868">
      <w:pPr>
        <w:widowControl/>
        <w:spacing w:before="62"/>
        <w:jc w:val="center"/>
        <w:rPr>
          <w:rFonts w:ascii="Book Antiqua" w:hAnsi="Book Antiqua"/>
          <w:b/>
        </w:rPr>
      </w:pPr>
      <w:r>
        <w:rPr>
          <w:rFonts w:ascii="Book Antiqua" w:hAnsi="Book Antiqua"/>
          <w:b/>
        </w:rPr>
        <w:t>ESCUELA</w:t>
      </w:r>
      <w:r>
        <w:rPr>
          <w:rFonts w:ascii="Book Antiqua" w:hAnsi="Book Antiqua"/>
          <w:b/>
          <w:spacing w:val="-6"/>
        </w:rPr>
        <w:t xml:space="preserve"> </w:t>
      </w:r>
      <w:r>
        <w:rPr>
          <w:rFonts w:ascii="Book Antiqua" w:hAnsi="Book Antiqua"/>
          <w:b/>
        </w:rPr>
        <w:t>POLITÉCNICA</w:t>
      </w:r>
      <w:r>
        <w:rPr>
          <w:rFonts w:ascii="Book Antiqua" w:hAnsi="Book Antiqua"/>
          <w:b/>
          <w:spacing w:val="-6"/>
        </w:rPr>
        <w:t xml:space="preserve"> </w:t>
      </w:r>
      <w:r>
        <w:rPr>
          <w:rFonts w:ascii="Book Antiqua" w:hAnsi="Book Antiqua"/>
          <w:b/>
        </w:rPr>
        <w:t>SUPERIOR</w:t>
      </w:r>
    </w:p>
    <w:p w14:paraId="075F497B" w14:textId="77777777" w:rsidR="0093622B" w:rsidRDefault="0093622B">
      <w:pPr>
        <w:pStyle w:val="Textoindependiente"/>
        <w:widowControl/>
        <w:jc w:val="center"/>
        <w:rPr>
          <w:rFonts w:ascii="Book Antiqua" w:hAnsi="Book Antiqua"/>
          <w:b/>
          <w:sz w:val="22"/>
          <w:szCs w:val="22"/>
        </w:rPr>
      </w:pPr>
    </w:p>
    <w:p w14:paraId="6D9295A0" w14:textId="77777777" w:rsidR="0093622B" w:rsidRDefault="0093622B">
      <w:pPr>
        <w:pStyle w:val="Textoindependiente"/>
        <w:widowControl/>
        <w:jc w:val="center"/>
        <w:rPr>
          <w:rFonts w:ascii="Book Antiqua" w:hAnsi="Book Antiqua"/>
          <w:b/>
          <w:sz w:val="22"/>
          <w:szCs w:val="22"/>
        </w:rPr>
      </w:pPr>
    </w:p>
    <w:p w14:paraId="2B82FFD5" w14:textId="77777777" w:rsidR="0093622B" w:rsidRDefault="0093622B">
      <w:pPr>
        <w:pStyle w:val="Textoindependiente"/>
        <w:widowControl/>
        <w:jc w:val="center"/>
        <w:rPr>
          <w:rFonts w:ascii="Book Antiqua" w:hAnsi="Book Antiqua"/>
          <w:b/>
          <w:sz w:val="22"/>
          <w:szCs w:val="22"/>
        </w:rPr>
      </w:pPr>
    </w:p>
    <w:p w14:paraId="5B9D46A6" w14:textId="77777777" w:rsidR="0093622B" w:rsidRDefault="009F4868">
      <w:pPr>
        <w:pStyle w:val="Textoindependiente"/>
        <w:widowControl/>
        <w:jc w:val="center"/>
        <w:rPr>
          <w:rFonts w:ascii="Book Antiqua" w:hAnsi="Book Antiqua"/>
          <w:b/>
          <w:sz w:val="20"/>
        </w:rPr>
      </w:pPr>
      <w:r>
        <w:rPr>
          <w:rFonts w:ascii="Book Antiqua" w:hAnsi="Book Antiqua"/>
          <w:b/>
          <w:noProof/>
          <w:sz w:val="20"/>
        </w:rPr>
        <w:drawing>
          <wp:anchor distT="0" distB="0" distL="0" distR="0" simplePos="0" relativeHeight="21" behindDoc="0" locked="0" layoutInCell="1" allowOverlap="1" wp14:anchorId="1DAAEB63" wp14:editId="4114EE96">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8"/>
                    <a:stretch>
                      <a:fillRect/>
                    </a:stretch>
                  </pic:blipFill>
                  <pic:spPr bwMode="auto">
                    <a:xfrm>
                      <a:off x="0" y="0"/>
                      <a:ext cx="1355725" cy="1184275"/>
                    </a:xfrm>
                    <a:prstGeom prst="rect">
                      <a:avLst/>
                    </a:prstGeom>
                  </pic:spPr>
                </pic:pic>
              </a:graphicData>
            </a:graphic>
          </wp:anchor>
        </w:drawing>
      </w:r>
      <w:r>
        <w:rPr>
          <w:rFonts w:ascii="Book Antiqua" w:hAnsi="Book Antiqua"/>
          <w:b/>
          <w:noProof/>
          <w:sz w:val="20"/>
        </w:rPr>
        <w:drawing>
          <wp:anchor distT="0" distB="0" distL="0" distR="0" simplePos="0" relativeHeight="22" behindDoc="0" locked="0" layoutInCell="1" allowOverlap="1" wp14:anchorId="5B11BE1E" wp14:editId="52B765A1">
            <wp:simplePos x="0" y="0"/>
            <wp:positionH relativeFrom="page">
              <wp:posOffset>3900805</wp:posOffset>
            </wp:positionH>
            <wp:positionV relativeFrom="paragraph">
              <wp:posOffset>232410</wp:posOffset>
            </wp:positionV>
            <wp:extent cx="2132330" cy="1199515"/>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noChangeArrowheads="1"/>
                    </pic:cNvPicPr>
                  </pic:nvPicPr>
                  <pic:blipFill>
                    <a:blip r:embed="rId9"/>
                    <a:stretch>
                      <a:fillRect/>
                    </a:stretch>
                  </pic:blipFill>
                  <pic:spPr bwMode="auto">
                    <a:xfrm>
                      <a:off x="0" y="0"/>
                      <a:ext cx="2132330" cy="1199515"/>
                    </a:xfrm>
                    <a:prstGeom prst="rect">
                      <a:avLst/>
                    </a:prstGeom>
                  </pic:spPr>
                </pic:pic>
              </a:graphicData>
            </a:graphic>
          </wp:anchor>
        </w:drawing>
      </w:r>
    </w:p>
    <w:p w14:paraId="3BAC37F4" w14:textId="77777777" w:rsidR="0093622B" w:rsidRDefault="0093622B">
      <w:pPr>
        <w:pStyle w:val="Textoindependiente"/>
        <w:widowControl/>
        <w:jc w:val="center"/>
        <w:rPr>
          <w:rFonts w:ascii="Book Antiqua" w:hAnsi="Book Antiqua"/>
          <w:b/>
          <w:sz w:val="22"/>
          <w:szCs w:val="22"/>
        </w:rPr>
      </w:pPr>
    </w:p>
    <w:p w14:paraId="58EB69D3" w14:textId="77777777" w:rsidR="0093622B" w:rsidRDefault="0093622B">
      <w:pPr>
        <w:pStyle w:val="Textoindependiente"/>
        <w:widowControl/>
        <w:jc w:val="center"/>
        <w:rPr>
          <w:rFonts w:ascii="Book Antiqua" w:hAnsi="Book Antiqua"/>
          <w:b/>
          <w:sz w:val="22"/>
          <w:szCs w:val="22"/>
        </w:rPr>
      </w:pPr>
    </w:p>
    <w:p w14:paraId="5A47A9DA" w14:textId="77777777" w:rsidR="0093622B" w:rsidRDefault="0093622B">
      <w:pPr>
        <w:pStyle w:val="Textoindependiente"/>
        <w:widowControl/>
        <w:spacing w:before="4"/>
        <w:jc w:val="center"/>
        <w:rPr>
          <w:rFonts w:ascii="Book Antiqua" w:hAnsi="Book Antiqua"/>
          <w:b/>
          <w:sz w:val="22"/>
          <w:szCs w:val="22"/>
        </w:rPr>
      </w:pPr>
    </w:p>
    <w:p w14:paraId="0A4C071C" w14:textId="77777777" w:rsidR="0093622B" w:rsidRDefault="0093622B">
      <w:pPr>
        <w:pStyle w:val="Textoindependiente"/>
        <w:widowControl/>
        <w:rPr>
          <w:rFonts w:ascii="Book Antiqua" w:hAnsi="Book Antiqua"/>
          <w:b/>
          <w:sz w:val="22"/>
          <w:szCs w:val="22"/>
        </w:rPr>
      </w:pPr>
    </w:p>
    <w:p w14:paraId="21B97AC4" w14:textId="77777777" w:rsidR="0093622B" w:rsidRDefault="0093622B">
      <w:pPr>
        <w:pStyle w:val="Textoindependiente"/>
        <w:widowControl/>
        <w:spacing w:before="10"/>
        <w:jc w:val="center"/>
        <w:rPr>
          <w:rFonts w:ascii="Book Antiqua" w:hAnsi="Book Antiqua"/>
          <w:b/>
          <w:sz w:val="25"/>
        </w:rPr>
      </w:pPr>
    </w:p>
    <w:p w14:paraId="63A77084" w14:textId="24E87AC5" w:rsidR="0093622B" w:rsidRDefault="009F4868">
      <w:pPr>
        <w:widowControl/>
        <w:spacing w:before="98"/>
        <w:jc w:val="center"/>
        <w:rPr>
          <w:rFonts w:ascii="Book Antiqua" w:hAnsi="Book Antiqua"/>
          <w:b/>
        </w:rPr>
      </w:pPr>
      <w:r>
        <w:rPr>
          <w:rFonts w:ascii="Book Antiqua" w:hAnsi="Book Antiqua"/>
          <w:b/>
        </w:rPr>
        <w:t xml:space="preserve">Grado en Ingeniería </w:t>
      </w:r>
      <w:r w:rsidR="002F3FA0">
        <w:rPr>
          <w:rFonts w:ascii="Book Antiqua" w:hAnsi="Book Antiqua"/>
          <w:b/>
        </w:rPr>
        <w:t>Informática</w:t>
      </w:r>
    </w:p>
    <w:p w14:paraId="29946473" w14:textId="77777777" w:rsidR="0093622B" w:rsidRDefault="0093622B">
      <w:pPr>
        <w:pStyle w:val="Textoindependiente"/>
        <w:widowControl/>
        <w:jc w:val="center"/>
        <w:rPr>
          <w:rFonts w:ascii="Book Antiqua" w:hAnsi="Book Antiqua"/>
          <w:b/>
          <w:sz w:val="30"/>
        </w:rPr>
      </w:pPr>
    </w:p>
    <w:p w14:paraId="3CDE6A37" w14:textId="77777777" w:rsidR="0093622B" w:rsidRDefault="0093622B">
      <w:pPr>
        <w:pStyle w:val="Textoindependiente"/>
        <w:widowControl/>
        <w:spacing w:before="11"/>
        <w:jc w:val="center"/>
        <w:rPr>
          <w:rFonts w:ascii="Book Antiqua" w:hAnsi="Book Antiqua"/>
          <w:b/>
          <w:sz w:val="27"/>
        </w:rPr>
      </w:pPr>
    </w:p>
    <w:p w14:paraId="3B9DA309" w14:textId="77777777" w:rsidR="0093622B" w:rsidRDefault="009F4868">
      <w:pPr>
        <w:widowControl/>
        <w:jc w:val="center"/>
        <w:rPr>
          <w:rFonts w:ascii="Book Antiqua" w:hAnsi="Book Antiqua"/>
          <w:b/>
          <w:sz w:val="41"/>
        </w:rPr>
      </w:pPr>
      <w:r>
        <w:rPr>
          <w:rFonts w:ascii="Book Antiqua" w:hAnsi="Book Antiqua"/>
          <w:b/>
          <w:sz w:val="40"/>
          <w:szCs w:val="40"/>
        </w:rPr>
        <w:t>TRABAJO</w:t>
      </w:r>
      <w:r>
        <w:rPr>
          <w:rFonts w:ascii="Book Antiqua" w:hAnsi="Book Antiqua"/>
          <w:b/>
          <w:spacing w:val="9"/>
          <w:sz w:val="41"/>
        </w:rPr>
        <w:t xml:space="preserve"> </w:t>
      </w:r>
      <w:r>
        <w:rPr>
          <w:rFonts w:ascii="Book Antiqua" w:hAnsi="Book Antiqua"/>
          <w:b/>
          <w:sz w:val="41"/>
        </w:rPr>
        <w:t>FIN</w:t>
      </w:r>
      <w:r>
        <w:rPr>
          <w:rFonts w:ascii="Book Antiqua" w:hAnsi="Book Antiqua"/>
          <w:b/>
          <w:spacing w:val="9"/>
          <w:sz w:val="41"/>
        </w:rPr>
        <w:t xml:space="preserve"> </w:t>
      </w:r>
      <w:r>
        <w:rPr>
          <w:rFonts w:ascii="Book Antiqua" w:hAnsi="Book Antiqua"/>
          <w:b/>
          <w:sz w:val="41"/>
        </w:rPr>
        <w:t>DE</w:t>
      </w:r>
      <w:r>
        <w:rPr>
          <w:rFonts w:ascii="Book Antiqua" w:hAnsi="Book Antiqua"/>
          <w:b/>
          <w:spacing w:val="9"/>
          <w:sz w:val="41"/>
        </w:rPr>
        <w:t xml:space="preserve"> </w:t>
      </w:r>
      <w:r>
        <w:rPr>
          <w:rFonts w:ascii="Book Antiqua" w:hAnsi="Book Antiqua"/>
          <w:b/>
          <w:sz w:val="41"/>
        </w:rPr>
        <w:t>GRADO</w:t>
      </w:r>
    </w:p>
    <w:p w14:paraId="29846F0E" w14:textId="77777777" w:rsidR="0093622B" w:rsidRDefault="0093622B">
      <w:pPr>
        <w:pStyle w:val="Textoindependiente"/>
        <w:widowControl/>
        <w:spacing w:before="11"/>
        <w:jc w:val="center"/>
        <w:rPr>
          <w:rFonts w:ascii="Book Antiqua" w:hAnsi="Book Antiqua"/>
          <w:b/>
          <w:sz w:val="63"/>
        </w:rPr>
      </w:pPr>
    </w:p>
    <w:p w14:paraId="58A53D4F" w14:textId="77777777" w:rsidR="0093622B" w:rsidRDefault="009F4868">
      <w:pPr>
        <w:widowControl/>
        <w:spacing w:before="1"/>
        <w:jc w:val="center"/>
        <w:rPr>
          <w:rFonts w:ascii="Book Antiqua" w:hAnsi="Book Antiqua"/>
          <w:b/>
          <w:sz w:val="28"/>
        </w:rPr>
      </w:pPr>
      <w:r>
        <w:rPr>
          <w:rFonts w:ascii="Book Antiqua" w:hAnsi="Book Antiqua"/>
          <w:b/>
          <w:sz w:val="24"/>
          <w:szCs w:val="20"/>
        </w:rPr>
        <w:t>Plantilla Memoria TFG</w:t>
      </w:r>
    </w:p>
    <w:p w14:paraId="562DD5A4" w14:textId="77777777" w:rsidR="0093622B" w:rsidRDefault="0093622B">
      <w:pPr>
        <w:widowControl/>
        <w:spacing w:before="262"/>
        <w:jc w:val="center"/>
        <w:rPr>
          <w:rFonts w:ascii="Book Antiqua" w:hAnsi="Book Antiqua"/>
          <w:b/>
          <w:sz w:val="24"/>
        </w:rPr>
      </w:pPr>
    </w:p>
    <w:p w14:paraId="3769DB88" w14:textId="77777777" w:rsidR="0093622B" w:rsidRDefault="0093622B">
      <w:pPr>
        <w:pStyle w:val="Textoindependiente"/>
        <w:widowControl/>
        <w:jc w:val="center"/>
        <w:rPr>
          <w:rFonts w:ascii="Book Antiqua" w:hAnsi="Book Antiqua"/>
          <w:b/>
          <w:sz w:val="30"/>
        </w:rPr>
      </w:pPr>
    </w:p>
    <w:p w14:paraId="7317B9E8" w14:textId="77777777" w:rsidR="0093622B" w:rsidRDefault="0093622B">
      <w:pPr>
        <w:pStyle w:val="Textoindependiente"/>
        <w:widowControl/>
        <w:jc w:val="center"/>
        <w:rPr>
          <w:rFonts w:ascii="Book Antiqua" w:hAnsi="Book Antiqua"/>
          <w:b/>
          <w:sz w:val="30"/>
        </w:rPr>
      </w:pPr>
    </w:p>
    <w:p w14:paraId="704400C0" w14:textId="77777777" w:rsidR="0093622B" w:rsidRDefault="0093622B">
      <w:pPr>
        <w:pStyle w:val="Textoindependiente"/>
        <w:widowControl/>
        <w:jc w:val="center"/>
        <w:rPr>
          <w:rFonts w:ascii="Book Antiqua" w:hAnsi="Book Antiqua"/>
          <w:b/>
          <w:sz w:val="30"/>
        </w:rPr>
      </w:pPr>
    </w:p>
    <w:p w14:paraId="7BDDAF2C" w14:textId="77777777" w:rsidR="0093622B" w:rsidRDefault="0093622B">
      <w:pPr>
        <w:pStyle w:val="Textoindependiente"/>
        <w:widowControl/>
        <w:jc w:val="center"/>
        <w:rPr>
          <w:rFonts w:ascii="Book Antiqua" w:hAnsi="Book Antiqua"/>
          <w:b/>
          <w:sz w:val="30"/>
        </w:rPr>
      </w:pPr>
    </w:p>
    <w:p w14:paraId="02961AB5" w14:textId="77777777" w:rsidR="0093622B" w:rsidRDefault="0093622B">
      <w:pPr>
        <w:pStyle w:val="Textoindependiente"/>
        <w:widowControl/>
        <w:spacing w:before="1"/>
        <w:jc w:val="center"/>
        <w:rPr>
          <w:rFonts w:ascii="Book Antiqua" w:hAnsi="Book Antiqua"/>
          <w:b/>
          <w:sz w:val="40"/>
        </w:rPr>
      </w:pPr>
    </w:p>
    <w:p w14:paraId="538B3EA3" w14:textId="468F254E" w:rsidR="0093622B" w:rsidRPr="002F3FA0" w:rsidRDefault="009F4868">
      <w:pPr>
        <w:widowControl/>
        <w:spacing w:line="300" w:lineRule="auto"/>
        <w:jc w:val="center"/>
        <w:rPr>
          <w:rFonts w:ascii="Book Antiqua" w:hAnsi="Book Antiqua"/>
          <w:b/>
          <w:lang w:val="pt-BR"/>
        </w:rPr>
      </w:pPr>
      <w:r w:rsidRPr="002F3FA0">
        <w:rPr>
          <w:rFonts w:ascii="Book Antiqua" w:hAnsi="Book Antiqua"/>
          <w:b/>
          <w:lang w:val="pt-BR"/>
        </w:rPr>
        <w:t xml:space="preserve">Autor: </w:t>
      </w:r>
      <w:r w:rsidR="002F3FA0" w:rsidRPr="002F3FA0">
        <w:rPr>
          <w:rFonts w:ascii="Book Antiqua" w:hAnsi="Book Antiqua"/>
          <w:b/>
          <w:lang w:val="pt-BR"/>
        </w:rPr>
        <w:t>Álvaro Delgado Sancho</w:t>
      </w:r>
    </w:p>
    <w:p w14:paraId="1FEEC57E" w14:textId="332A5614" w:rsidR="0093622B" w:rsidRPr="002F3FA0" w:rsidRDefault="009F4868">
      <w:pPr>
        <w:widowControl/>
        <w:spacing w:line="300" w:lineRule="auto"/>
        <w:jc w:val="center"/>
        <w:rPr>
          <w:rFonts w:ascii="Book Antiqua" w:hAnsi="Book Antiqua"/>
          <w:b/>
          <w:sz w:val="24"/>
        </w:rPr>
      </w:pPr>
      <w:r w:rsidRPr="002F3FA0">
        <w:rPr>
          <w:rFonts w:ascii="Book Antiqua" w:hAnsi="Book Antiqua"/>
          <w:b/>
        </w:rPr>
        <w:t xml:space="preserve">Tutor: </w:t>
      </w:r>
      <w:r w:rsidR="002F3FA0" w:rsidRPr="002F3FA0">
        <w:rPr>
          <w:rFonts w:ascii="Book Antiqua" w:hAnsi="Book Antiqua"/>
          <w:b/>
        </w:rPr>
        <w:t>Daniel Perdices Burrero</w:t>
      </w:r>
    </w:p>
    <w:p w14:paraId="261B27D3" w14:textId="77777777" w:rsidR="0093622B" w:rsidRPr="002F3FA0" w:rsidRDefault="0093622B">
      <w:pPr>
        <w:pStyle w:val="Textoindependiente"/>
        <w:widowControl/>
        <w:jc w:val="center"/>
        <w:rPr>
          <w:rFonts w:ascii="Book Antiqua" w:hAnsi="Book Antiqua"/>
          <w:b/>
          <w:sz w:val="28"/>
          <w:szCs w:val="20"/>
        </w:rPr>
      </w:pPr>
    </w:p>
    <w:p w14:paraId="7AD39434" w14:textId="77777777" w:rsidR="0093622B" w:rsidRPr="002F3FA0" w:rsidRDefault="0093622B">
      <w:pPr>
        <w:pStyle w:val="Textoindependiente"/>
        <w:widowControl/>
        <w:jc w:val="center"/>
        <w:rPr>
          <w:rFonts w:ascii="Book Antiqua" w:hAnsi="Book Antiqua"/>
          <w:b/>
          <w:sz w:val="24"/>
          <w:szCs w:val="18"/>
        </w:rPr>
      </w:pPr>
    </w:p>
    <w:p w14:paraId="21E984D4" w14:textId="64A39232" w:rsidR="0093622B" w:rsidRDefault="002F3FA0">
      <w:pPr>
        <w:widowControl/>
        <w:spacing w:before="227"/>
        <w:jc w:val="center"/>
        <w:rPr>
          <w:rFonts w:ascii="Book Antiqua" w:hAnsi="Book Antiqua"/>
          <w:b/>
        </w:rPr>
        <w:sectPr w:rsidR="0093622B">
          <w:footerReference w:type="default" r:id="rId10"/>
          <w:pgSz w:w="11906" w:h="16838"/>
          <w:pgMar w:top="1582" w:right="680" w:bottom="777" w:left="1758" w:header="0" w:footer="720" w:gutter="0"/>
          <w:cols w:space="720"/>
          <w:formProt w:val="0"/>
          <w:docGrid w:linePitch="100" w:charSpace="4096"/>
        </w:sectPr>
      </w:pPr>
      <w:r>
        <w:rPr>
          <w:rFonts w:ascii="Book Antiqua" w:hAnsi="Book Antiqua"/>
          <w:b/>
        </w:rPr>
        <w:t>Junio 2024</w:t>
      </w:r>
    </w:p>
    <w:p w14:paraId="16998F43" w14:textId="77777777" w:rsidR="0093622B" w:rsidRDefault="0093622B">
      <w:pPr>
        <w:widowControl/>
        <w:spacing w:line="336" w:lineRule="auto"/>
        <w:jc w:val="both"/>
        <w:rPr>
          <w:sz w:val="17"/>
        </w:rPr>
        <w:sectPr w:rsidR="0093622B">
          <w:footerReference w:type="even" r:id="rId11"/>
          <w:footerReference w:type="default" r:id="rId12"/>
          <w:pgSz w:w="11906" w:h="16838"/>
          <w:pgMar w:top="1134" w:right="680" w:bottom="1134" w:left="1758" w:header="0" w:footer="720" w:gutter="0"/>
          <w:cols w:space="720"/>
          <w:formProt w:val="0"/>
          <w:docGrid w:linePitch="100" w:charSpace="4096"/>
        </w:sectPr>
      </w:pPr>
    </w:p>
    <w:p w14:paraId="2105AF13" w14:textId="612850A9" w:rsidR="0093622B" w:rsidRPr="002F3FA0" w:rsidRDefault="009F4868" w:rsidP="002F3FA0">
      <w:pPr>
        <w:pStyle w:val="Ttulo3"/>
        <w:widowControl/>
        <w:pBdr>
          <w:bottom w:val="single" w:sz="24" w:space="1" w:color="9A7248"/>
        </w:pBdr>
        <w:tabs>
          <w:tab w:val="left" w:pos="9472"/>
        </w:tabs>
        <w:spacing w:line="240" w:lineRule="auto"/>
        <w:ind w:left="0"/>
        <w:jc w:val="both"/>
        <w:rPr>
          <w:u w:val="none"/>
        </w:rPr>
      </w:pPr>
      <w:bookmarkStart w:id="1" w:name="_Toc167956739"/>
      <w:r w:rsidRPr="00C55655">
        <w:rPr>
          <w:u w:val="none"/>
        </w:rPr>
        <w:lastRenderedPageBreak/>
        <w:t>Agradecimientos</w:t>
      </w:r>
      <w:bookmarkEnd w:id="1"/>
    </w:p>
    <w:p w14:paraId="5B2C740A"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 xml:space="preserve">Me gustaría mostrar mi agradecimiento, en primer lugar, a mi tutor Daniel Perdices por su gran ayuda y disposición a lo largo de todo el desarrollo de este trabajo, así como a la totalidad del departamento de HPCN (High Processing Computing and </w:t>
      </w:r>
      <w:proofErr w:type="spellStart"/>
      <w:r w:rsidRPr="00CB575A">
        <w:rPr>
          <w:sz w:val="22"/>
          <w:szCs w:val="22"/>
        </w:rPr>
        <w:t>Networking</w:t>
      </w:r>
      <w:proofErr w:type="spellEnd"/>
      <w:r w:rsidRPr="00CB575A">
        <w:rPr>
          <w:sz w:val="22"/>
          <w:szCs w:val="22"/>
        </w:rPr>
        <w:t>) de la Escuela Politécnica Superior (EPS) de la Universidad Autónoma de Madrid (UAM).</w:t>
      </w:r>
    </w:p>
    <w:p w14:paraId="536C9A2B"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Además, dar las gracias a todo el equipo docente de la EPS por acompañarme durante estos 4 años de grado poniendo su tiempo a disposición de una formación de calidad, y por su alta exigencia y motivación que me han ayudado a ser un mejor estudiante y profesional.</w:t>
      </w:r>
    </w:p>
    <w:p w14:paraId="08634B1A"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 xml:space="preserve">Por otro lado, agradecer a mis padres, Francisco Javier y María de los Milagros, y hermanos, Francisco Javier y Verónica, junto al resto de familiares y amigos por el afecto y apoyo incondicional mostrado durante todo este proceso de aprendizaje universitario. Finalmente, agradecer a mi pareja Paula por su cariño y </w:t>
      </w:r>
      <w:r>
        <w:rPr>
          <w:sz w:val="22"/>
          <w:szCs w:val="22"/>
        </w:rPr>
        <w:t>motivación.</w:t>
      </w:r>
    </w:p>
    <w:p w14:paraId="6444D200" w14:textId="77777777" w:rsidR="002F3FA0" w:rsidRPr="00CB575A" w:rsidRDefault="002F3FA0" w:rsidP="002F3FA0">
      <w:pPr>
        <w:pStyle w:val="Textoindependiente"/>
        <w:widowControl/>
        <w:spacing w:before="408" w:line="288" w:lineRule="auto"/>
        <w:jc w:val="both"/>
        <w:rPr>
          <w:sz w:val="22"/>
          <w:szCs w:val="22"/>
        </w:rPr>
      </w:pPr>
      <w:r w:rsidRPr="00CB575A">
        <w:rPr>
          <w:sz w:val="22"/>
          <w:szCs w:val="22"/>
        </w:rPr>
        <w:t>En resumen, agradecer a todas las personas que hayan podido ayudar o tener un impacto, con mayor o menor intensidad, en la realización de este trabajo fin de grado y que han hecho posible que este trabajo haya llegado a buen término.</w:t>
      </w:r>
    </w:p>
    <w:p w14:paraId="6A0F3250" w14:textId="77777777" w:rsidR="0093622B" w:rsidRDefault="0093622B">
      <w:pPr>
        <w:widowControl/>
        <w:rPr>
          <w:rFonts w:ascii="Book Antiqua" w:hAnsi="Book Antiqua"/>
          <w:sz w:val="24"/>
        </w:rPr>
      </w:pPr>
    </w:p>
    <w:p w14:paraId="640A2829" w14:textId="77777777" w:rsidR="0093622B" w:rsidRDefault="0093622B">
      <w:pPr>
        <w:widowControl/>
        <w:rPr>
          <w:rFonts w:ascii="Book Antiqua" w:hAnsi="Book Antiqua"/>
          <w:sz w:val="24"/>
        </w:rPr>
      </w:pPr>
    </w:p>
    <w:p w14:paraId="74B3ABD2" w14:textId="77777777" w:rsidR="0093622B" w:rsidRDefault="0093622B">
      <w:pPr>
        <w:widowControl/>
        <w:rPr>
          <w:rFonts w:ascii="Book Antiqua" w:hAnsi="Book Antiqua"/>
          <w:sz w:val="24"/>
        </w:rPr>
      </w:pPr>
    </w:p>
    <w:p w14:paraId="2BD38BF4" w14:textId="77777777" w:rsidR="0093622B" w:rsidRDefault="0093622B">
      <w:pPr>
        <w:widowControl/>
        <w:rPr>
          <w:rFonts w:ascii="Book Antiqua" w:hAnsi="Book Antiqua"/>
          <w:sz w:val="24"/>
        </w:rPr>
      </w:pPr>
    </w:p>
    <w:p w14:paraId="6DACE26F" w14:textId="77777777" w:rsidR="0093622B" w:rsidRDefault="0093622B">
      <w:pPr>
        <w:widowControl/>
        <w:rPr>
          <w:rFonts w:ascii="Book Antiqua" w:hAnsi="Book Antiqua"/>
          <w:sz w:val="24"/>
        </w:rPr>
      </w:pPr>
    </w:p>
    <w:p w14:paraId="1C77B184" w14:textId="77777777" w:rsidR="0093622B" w:rsidRDefault="0093622B">
      <w:pPr>
        <w:widowControl/>
        <w:jc w:val="both"/>
        <w:rPr>
          <w:rFonts w:ascii="Book Antiqua" w:hAnsi="Book Antiqua"/>
          <w:sz w:val="24"/>
        </w:rPr>
      </w:pPr>
    </w:p>
    <w:p w14:paraId="36E1CBBA" w14:textId="77777777" w:rsidR="0093622B" w:rsidRDefault="0093622B">
      <w:pPr>
        <w:widowControl/>
        <w:jc w:val="both"/>
        <w:rPr>
          <w:rFonts w:ascii="Book Antiqua" w:hAnsi="Book Antiqua"/>
          <w:sz w:val="24"/>
        </w:rPr>
      </w:pPr>
    </w:p>
    <w:p w14:paraId="0F516FF2" w14:textId="77777777" w:rsidR="0093622B" w:rsidRDefault="0093622B">
      <w:pPr>
        <w:widowControl/>
        <w:jc w:val="both"/>
        <w:rPr>
          <w:rFonts w:ascii="Book Antiqua" w:hAnsi="Book Antiqua"/>
          <w:sz w:val="24"/>
        </w:rPr>
      </w:pPr>
    </w:p>
    <w:p w14:paraId="4240546E" w14:textId="77777777" w:rsidR="0093622B" w:rsidRDefault="0093622B">
      <w:pPr>
        <w:pStyle w:val="Textoindependiente"/>
        <w:widowControl/>
        <w:spacing w:before="9" w:line="336" w:lineRule="auto"/>
        <w:jc w:val="both"/>
        <w:rPr>
          <w:sz w:val="38"/>
        </w:rPr>
      </w:pPr>
      <w:bookmarkStart w:id="2" w:name="_Hlk98972296"/>
      <w:bookmarkEnd w:id="2"/>
    </w:p>
    <w:p w14:paraId="38F3DEAC" w14:textId="77777777" w:rsidR="0093622B" w:rsidRDefault="0093622B">
      <w:pPr>
        <w:widowControl/>
        <w:spacing w:line="336" w:lineRule="auto"/>
        <w:jc w:val="both"/>
        <w:rPr>
          <w:sz w:val="32"/>
        </w:rPr>
        <w:sectPr w:rsidR="0093622B">
          <w:headerReference w:type="even" r:id="rId13"/>
          <w:headerReference w:type="default" r:id="rId14"/>
          <w:footerReference w:type="even" r:id="rId15"/>
          <w:footerReference w:type="default" r:id="rId16"/>
          <w:pgSz w:w="11906" w:h="16838"/>
          <w:pgMar w:top="1134" w:right="680" w:bottom="1134" w:left="1758" w:header="0" w:footer="409" w:gutter="0"/>
          <w:pgNumType w:fmt="upperRoman"/>
          <w:cols w:space="720"/>
          <w:formProt w:val="0"/>
          <w:docGrid w:linePitch="100" w:charSpace="4096"/>
        </w:sectPr>
      </w:pPr>
    </w:p>
    <w:p w14:paraId="7EB236BC" w14:textId="77777777" w:rsidR="0093622B" w:rsidRDefault="009F4868">
      <w:pPr>
        <w:rPr>
          <w:rFonts w:eastAsia="Calibri"/>
          <w:b/>
          <w:color w:val="9A7248"/>
          <w:spacing w:val="-1"/>
          <w:w w:val="101"/>
          <w:sz w:val="64"/>
          <w:szCs w:val="64"/>
          <w:u w:val="single" w:color="9A7248"/>
        </w:rPr>
      </w:pPr>
      <w:r>
        <w:lastRenderedPageBreak/>
        <w:br w:type="page"/>
      </w:r>
    </w:p>
    <w:p w14:paraId="15EACABA" w14:textId="77777777" w:rsidR="0093622B" w:rsidRDefault="0093622B">
      <w:pPr>
        <w:pStyle w:val="Ttulo3"/>
        <w:widowControl/>
        <w:tabs>
          <w:tab w:val="left" w:pos="9472"/>
        </w:tabs>
        <w:ind w:left="0"/>
        <w:jc w:val="both"/>
        <w:rPr>
          <w:sz w:val="32"/>
        </w:rPr>
        <w:sectPr w:rsidR="0093622B">
          <w:headerReference w:type="even" r:id="rId17"/>
          <w:headerReference w:type="default" r:id="rId18"/>
          <w:footerReference w:type="even" r:id="rId19"/>
          <w:footerReference w:type="default" r:id="rId20"/>
          <w:pgSz w:w="11906" w:h="16838"/>
          <w:pgMar w:top="1134" w:right="680" w:bottom="1134" w:left="1758" w:header="0" w:footer="409" w:gutter="0"/>
          <w:pgNumType w:fmt="upperRoman"/>
          <w:cols w:space="720"/>
          <w:formProt w:val="0"/>
          <w:docGrid w:linePitch="100" w:charSpace="4096"/>
        </w:sectPr>
      </w:pPr>
    </w:p>
    <w:p w14:paraId="6B7001EE" w14:textId="3B693648" w:rsidR="0093622B" w:rsidRPr="00734DF9" w:rsidRDefault="009F4868" w:rsidP="0032369C">
      <w:pPr>
        <w:pStyle w:val="Ttulo3"/>
        <w:widowControl/>
        <w:pBdr>
          <w:bottom w:val="single" w:sz="24" w:space="1" w:color="9A7248"/>
        </w:pBdr>
        <w:tabs>
          <w:tab w:val="left" w:pos="9472"/>
        </w:tabs>
        <w:spacing w:line="240" w:lineRule="auto"/>
        <w:ind w:left="0"/>
        <w:jc w:val="both"/>
        <w:rPr>
          <w:u w:val="none"/>
        </w:rPr>
      </w:pPr>
      <w:bookmarkStart w:id="3" w:name="_Toc167956740"/>
      <w:r w:rsidRPr="00734DF9">
        <w:rPr>
          <w:u w:val="none"/>
        </w:rPr>
        <w:lastRenderedPageBreak/>
        <w:t>R</w:t>
      </w:r>
      <w:bookmarkStart w:id="4" w:name="_Toc99744979"/>
      <w:bookmarkStart w:id="5" w:name="_Toc99573217"/>
      <w:bookmarkStart w:id="6" w:name="_Toc98971268"/>
      <w:bookmarkStart w:id="7" w:name="_Toc98970303"/>
      <w:bookmarkStart w:id="8" w:name="_Toc98967505"/>
      <w:r w:rsidRPr="00734DF9">
        <w:rPr>
          <w:u w:val="none"/>
        </w:rPr>
        <w:t>esumen</w:t>
      </w:r>
      <w:bookmarkEnd w:id="3"/>
      <w:bookmarkEnd w:id="4"/>
      <w:bookmarkEnd w:id="5"/>
      <w:bookmarkEnd w:id="6"/>
      <w:bookmarkEnd w:id="7"/>
      <w:bookmarkEnd w:id="8"/>
    </w:p>
    <w:p w14:paraId="430708CA" w14:textId="77777777" w:rsidR="0093622B" w:rsidRDefault="0093622B" w:rsidP="0009516B">
      <w:pPr>
        <w:pStyle w:val="Textoindependiente"/>
        <w:widowControl/>
        <w:spacing w:before="240" w:line="336" w:lineRule="auto"/>
        <w:jc w:val="both"/>
        <w:rPr>
          <w:sz w:val="20"/>
        </w:rPr>
      </w:pPr>
    </w:p>
    <w:p w14:paraId="7FE8F4A3" w14:textId="77777777" w:rsidR="0093622B" w:rsidRDefault="0093622B">
      <w:pPr>
        <w:pStyle w:val="Textoindependiente"/>
        <w:widowControl/>
        <w:spacing w:before="8" w:line="336" w:lineRule="auto"/>
        <w:jc w:val="both"/>
        <w:rPr>
          <w:sz w:val="24"/>
        </w:rPr>
      </w:pPr>
    </w:p>
    <w:p w14:paraId="26FE0774" w14:textId="77777777" w:rsidR="0093622B" w:rsidRDefault="009F4868">
      <w:pPr>
        <w:pStyle w:val="Textoindependiente"/>
        <w:widowControl/>
        <w:spacing w:before="408" w:line="288" w:lineRule="auto"/>
        <w:ind w:firstLine="567"/>
        <w:jc w:val="both"/>
        <w:rPr>
          <w:sz w:val="26"/>
        </w:rPr>
      </w:pPr>
      <w:r>
        <w:rPr>
          <w:sz w:val="22"/>
          <w:szCs w:val="22"/>
        </w:rPr>
        <w:t>Resumen</w:t>
      </w:r>
    </w:p>
    <w:p w14:paraId="7A70B8E4" w14:textId="77777777" w:rsidR="0093622B" w:rsidRDefault="0093622B">
      <w:pPr>
        <w:pStyle w:val="Textoindependiente"/>
        <w:widowControl/>
        <w:spacing w:line="336" w:lineRule="auto"/>
        <w:jc w:val="both"/>
        <w:rPr>
          <w:sz w:val="26"/>
        </w:rPr>
      </w:pPr>
    </w:p>
    <w:p w14:paraId="5171F52B" w14:textId="77777777" w:rsidR="0093622B" w:rsidRDefault="009F4868">
      <w:pPr>
        <w:pStyle w:val="Textoindependiente"/>
        <w:widowControl/>
        <w:spacing w:before="408" w:line="336" w:lineRule="auto"/>
        <w:ind w:firstLine="322"/>
        <w:jc w:val="both"/>
        <w:rPr>
          <w:sz w:val="22"/>
          <w:szCs w:val="22"/>
        </w:rPr>
      </w:pPr>
      <w:r>
        <w:rPr>
          <w:sz w:val="22"/>
          <w:szCs w:val="22"/>
        </w:rPr>
        <w:t xml:space="preserve"> </w:t>
      </w:r>
    </w:p>
    <w:p w14:paraId="1BD753A8" w14:textId="77777777" w:rsidR="0093622B" w:rsidRDefault="009F4868">
      <w:pPr>
        <w:widowControl/>
        <w:spacing w:line="336" w:lineRule="auto"/>
        <w:jc w:val="both"/>
        <w:rPr>
          <w:sz w:val="63"/>
        </w:rPr>
      </w:pPr>
      <w:bookmarkStart w:id="9" w:name="_Hlk102505318"/>
      <w:r>
        <w:rPr>
          <w:b/>
          <w:color w:val="9A7248"/>
          <w:w w:val="110"/>
          <w:sz w:val="63"/>
        </w:rPr>
        <w:t>Palabras clave</w:t>
      </w:r>
      <w:bookmarkEnd w:id="9"/>
    </w:p>
    <w:p w14:paraId="2EB11020" w14:textId="77777777" w:rsidR="0093622B" w:rsidRDefault="009F4868">
      <w:pPr>
        <w:pStyle w:val="Textoindependiente"/>
        <w:widowControl/>
        <w:spacing w:before="3" w:line="336" w:lineRule="auto"/>
        <w:jc w:val="both"/>
        <w:rPr>
          <w:sz w:val="11"/>
        </w:rPr>
      </w:pPr>
      <w:r>
        <w:rPr>
          <w:noProof/>
          <w:sz w:val="11"/>
        </w:rPr>
        <mc:AlternateContent>
          <mc:Choice Requires="wps">
            <w:drawing>
              <wp:anchor distT="0" distB="0" distL="0" distR="0" simplePos="0" relativeHeight="19" behindDoc="1" locked="0" layoutInCell="1" allowOverlap="1" wp14:anchorId="60C2BE6F" wp14:editId="2A108636">
                <wp:simplePos x="0" y="0"/>
                <wp:positionH relativeFrom="page">
                  <wp:posOffset>1104900</wp:posOffset>
                </wp:positionH>
                <wp:positionV relativeFrom="paragraph">
                  <wp:posOffset>102870</wp:posOffset>
                </wp:positionV>
                <wp:extent cx="5972810" cy="18415"/>
                <wp:effectExtent l="0" t="0" r="0" b="0"/>
                <wp:wrapTopAndBottom/>
                <wp:docPr id="3"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docshape16" fillcolor="#9a7248" stroked="f" style="position:absolute;margin-left:87pt;margin-top:8.1pt;width:470.2pt;height:1.35pt;mso-position-horizontal-relative:page" wp14:anchorId="19F00D5A">
                <w10:wrap type="none"/>
                <v:fill o:detectmouseclick="t" type="solid" color2="#658db7"/>
                <v:stroke color="#3465a4" joinstyle="round" endcap="flat"/>
              </v:rect>
            </w:pict>
          </mc:Fallback>
        </mc:AlternateContent>
      </w:r>
    </w:p>
    <w:p w14:paraId="59C46906" w14:textId="77777777" w:rsidR="0093622B" w:rsidRDefault="0093622B">
      <w:pPr>
        <w:pStyle w:val="Textoindependiente"/>
        <w:widowControl/>
        <w:spacing w:before="6" w:line="336" w:lineRule="auto"/>
        <w:jc w:val="both"/>
        <w:rPr>
          <w:sz w:val="17"/>
        </w:rPr>
      </w:pPr>
    </w:p>
    <w:p w14:paraId="5EFDFD5E" w14:textId="77777777" w:rsidR="0093622B" w:rsidRPr="002F3FA0" w:rsidRDefault="009F4868">
      <w:pPr>
        <w:pStyle w:val="Textoindependiente"/>
        <w:widowControl/>
        <w:spacing w:before="102" w:line="336" w:lineRule="auto"/>
        <w:jc w:val="both"/>
        <w:sectPr w:rsidR="0093622B" w:rsidRPr="002F3FA0">
          <w:headerReference w:type="even" r:id="rId21"/>
          <w:headerReference w:type="default" r:id="rId22"/>
          <w:footerReference w:type="even" r:id="rId23"/>
          <w:footerReference w:type="default" r:id="rId24"/>
          <w:pgSz w:w="11906" w:h="16838"/>
          <w:pgMar w:top="1134" w:right="680" w:bottom="1134" w:left="1758" w:header="0" w:footer="409" w:gutter="0"/>
          <w:pgNumType w:fmt="upperRoman"/>
          <w:cols w:space="720"/>
          <w:formProt w:val="0"/>
          <w:docGrid w:linePitch="100" w:charSpace="4096"/>
        </w:sectPr>
      </w:pPr>
      <w:r w:rsidRPr="002F3FA0">
        <w:rPr>
          <w:w w:val="99"/>
          <w:sz w:val="22"/>
          <w:szCs w:val="22"/>
        </w:rPr>
        <w:t xml:space="preserve">Palabras clave </w:t>
      </w:r>
    </w:p>
    <w:p w14:paraId="50EDF875" w14:textId="77777777" w:rsidR="0093622B" w:rsidRPr="002F3FA0" w:rsidRDefault="0093622B">
      <w:pPr>
        <w:pStyle w:val="Textoindependiente"/>
        <w:widowControl/>
        <w:spacing w:before="4" w:line="336" w:lineRule="auto"/>
        <w:jc w:val="both"/>
        <w:rPr>
          <w:sz w:val="17"/>
        </w:rPr>
        <w:sectPr w:rsidR="0093622B" w:rsidRPr="002F3FA0">
          <w:headerReference w:type="even" r:id="rId25"/>
          <w:headerReference w:type="default" r:id="rId26"/>
          <w:footerReference w:type="even" r:id="rId27"/>
          <w:footerReference w:type="default" r:id="rId28"/>
          <w:pgSz w:w="11906" w:h="16838"/>
          <w:pgMar w:top="1134" w:right="680" w:bottom="1134" w:left="1758" w:header="0" w:footer="0" w:gutter="0"/>
          <w:cols w:space="720"/>
          <w:formProt w:val="0"/>
          <w:docGrid w:linePitch="100" w:charSpace="4096"/>
        </w:sectPr>
      </w:pPr>
    </w:p>
    <w:p w14:paraId="54617D44" w14:textId="25E38B31" w:rsidR="0093622B" w:rsidRPr="001B6777" w:rsidRDefault="009F4868" w:rsidP="0032369C">
      <w:pPr>
        <w:pStyle w:val="Ttulo3"/>
        <w:widowControl/>
        <w:pBdr>
          <w:bottom w:val="single" w:sz="24" w:space="1" w:color="9A7248"/>
        </w:pBdr>
        <w:tabs>
          <w:tab w:val="left" w:pos="9472"/>
        </w:tabs>
        <w:spacing w:line="240" w:lineRule="auto"/>
        <w:ind w:left="0"/>
        <w:jc w:val="both"/>
        <w:rPr>
          <w:u w:val="none"/>
          <w:lang w:val="en-US"/>
        </w:rPr>
      </w:pPr>
      <w:bookmarkStart w:id="10" w:name="_Toc99744980"/>
      <w:bookmarkStart w:id="11" w:name="_Toc98967506"/>
      <w:bookmarkStart w:id="12" w:name="_Toc98970304"/>
      <w:bookmarkStart w:id="13" w:name="_Toc98971269"/>
      <w:bookmarkStart w:id="14" w:name="_Toc99573218"/>
      <w:bookmarkStart w:id="15" w:name="_Toc167956741"/>
      <w:r w:rsidRPr="001B6777">
        <w:rPr>
          <w:w w:val="110"/>
          <w:u w:val="none"/>
          <w:lang w:val="en-US"/>
        </w:rPr>
        <w:lastRenderedPageBreak/>
        <w:t>Abstract</w:t>
      </w:r>
      <w:bookmarkEnd w:id="10"/>
      <w:bookmarkEnd w:id="11"/>
      <w:bookmarkEnd w:id="12"/>
      <w:bookmarkEnd w:id="13"/>
      <w:bookmarkEnd w:id="14"/>
      <w:bookmarkEnd w:id="15"/>
    </w:p>
    <w:p w14:paraId="3B0F6E99" w14:textId="77777777" w:rsidR="0093622B" w:rsidRDefault="0093622B" w:rsidP="0009516B">
      <w:pPr>
        <w:pStyle w:val="Textoindependiente"/>
        <w:widowControl/>
        <w:spacing w:before="240" w:line="336" w:lineRule="auto"/>
        <w:jc w:val="both"/>
        <w:rPr>
          <w:sz w:val="20"/>
          <w:lang w:val="en-US"/>
        </w:rPr>
      </w:pPr>
    </w:p>
    <w:p w14:paraId="5A12B5B4" w14:textId="77777777" w:rsidR="0093622B" w:rsidRDefault="0093622B">
      <w:pPr>
        <w:pStyle w:val="Textoindependiente"/>
        <w:widowControl/>
        <w:spacing w:line="336" w:lineRule="auto"/>
        <w:jc w:val="both"/>
        <w:rPr>
          <w:sz w:val="20"/>
          <w:lang w:val="en-US"/>
        </w:rPr>
      </w:pPr>
    </w:p>
    <w:p w14:paraId="1AD1973B" w14:textId="77777777" w:rsidR="0093622B" w:rsidRDefault="0093622B">
      <w:pPr>
        <w:pStyle w:val="Textoindependiente"/>
        <w:widowControl/>
        <w:spacing w:before="8" w:line="336" w:lineRule="auto"/>
        <w:jc w:val="both"/>
        <w:rPr>
          <w:sz w:val="22"/>
          <w:szCs w:val="22"/>
          <w:lang w:val="en-US"/>
        </w:rPr>
      </w:pPr>
    </w:p>
    <w:p w14:paraId="75A367EE" w14:textId="77777777" w:rsidR="0093622B" w:rsidRDefault="009F4868">
      <w:pPr>
        <w:pStyle w:val="Textoindependiente"/>
        <w:widowControl/>
        <w:spacing w:before="408" w:line="288" w:lineRule="auto"/>
        <w:ind w:firstLine="567"/>
        <w:jc w:val="both"/>
        <w:rPr>
          <w:sz w:val="22"/>
          <w:szCs w:val="22"/>
          <w:lang w:val="en-US"/>
        </w:rPr>
      </w:pPr>
      <w:r>
        <w:rPr>
          <w:sz w:val="22"/>
          <w:szCs w:val="22"/>
          <w:lang w:val="en-US"/>
        </w:rPr>
        <w:t>Abstract</w:t>
      </w:r>
    </w:p>
    <w:p w14:paraId="18D709D4" w14:textId="77777777" w:rsidR="0093622B" w:rsidRDefault="0093622B">
      <w:pPr>
        <w:pStyle w:val="Textoindependiente"/>
        <w:widowControl/>
        <w:spacing w:line="336" w:lineRule="auto"/>
        <w:jc w:val="both"/>
        <w:rPr>
          <w:sz w:val="26"/>
          <w:lang w:val="en-US"/>
        </w:rPr>
      </w:pPr>
    </w:p>
    <w:p w14:paraId="0CA0C0F1" w14:textId="77777777" w:rsidR="0093622B" w:rsidRDefault="0093622B">
      <w:pPr>
        <w:pStyle w:val="Textoindependiente"/>
        <w:widowControl/>
        <w:spacing w:line="336" w:lineRule="auto"/>
        <w:jc w:val="both"/>
        <w:rPr>
          <w:sz w:val="26"/>
          <w:lang w:val="en-US"/>
        </w:rPr>
      </w:pPr>
    </w:p>
    <w:p w14:paraId="0E169680" w14:textId="77777777" w:rsidR="0093622B" w:rsidRDefault="0093622B">
      <w:pPr>
        <w:pStyle w:val="Textoindependiente"/>
        <w:widowControl/>
        <w:spacing w:line="336" w:lineRule="auto"/>
        <w:jc w:val="both"/>
        <w:rPr>
          <w:sz w:val="26"/>
          <w:lang w:val="en-US"/>
        </w:rPr>
      </w:pPr>
    </w:p>
    <w:p w14:paraId="139861C7" w14:textId="77777777" w:rsidR="0093622B" w:rsidRDefault="009F4868">
      <w:pPr>
        <w:widowControl/>
        <w:spacing w:line="336" w:lineRule="auto"/>
        <w:jc w:val="both"/>
        <w:rPr>
          <w:sz w:val="63"/>
          <w:lang w:val="en-US"/>
        </w:rPr>
      </w:pPr>
      <w:bookmarkStart w:id="16" w:name="_Hlk102505355"/>
      <w:r>
        <w:rPr>
          <w:b/>
          <w:color w:val="9A7248"/>
          <w:w w:val="110"/>
          <w:sz w:val="63"/>
          <w:lang w:val="en-US"/>
        </w:rPr>
        <w:t>Keywords</w:t>
      </w:r>
      <w:bookmarkEnd w:id="16"/>
    </w:p>
    <w:p w14:paraId="57EBC863" w14:textId="77777777" w:rsidR="0093622B" w:rsidRDefault="009F4868">
      <w:pPr>
        <w:pStyle w:val="Textoindependiente"/>
        <w:widowControl/>
        <w:spacing w:before="3" w:line="336" w:lineRule="auto"/>
        <w:jc w:val="both"/>
        <w:rPr>
          <w:sz w:val="11"/>
          <w:lang w:val="en-US"/>
        </w:rPr>
      </w:pPr>
      <w:r>
        <w:rPr>
          <w:noProof/>
          <w:sz w:val="11"/>
          <w:lang w:val="en-US"/>
        </w:rPr>
        <mc:AlternateContent>
          <mc:Choice Requires="wps">
            <w:drawing>
              <wp:anchor distT="0" distB="0" distL="0" distR="0" simplePos="0" relativeHeight="23" behindDoc="1" locked="0" layoutInCell="1" allowOverlap="1" wp14:anchorId="56F98FF2" wp14:editId="3F1417F2">
                <wp:simplePos x="0" y="0"/>
                <wp:positionH relativeFrom="page">
                  <wp:posOffset>1103630</wp:posOffset>
                </wp:positionH>
                <wp:positionV relativeFrom="paragraph">
                  <wp:posOffset>102870</wp:posOffset>
                </wp:positionV>
                <wp:extent cx="5972810" cy="18415"/>
                <wp:effectExtent l="0" t="0" r="0" b="0"/>
                <wp:wrapTopAndBottom/>
                <wp:docPr id="4"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docshape16" fillcolor="#9a7248" stroked="f" style="position:absolute;margin-left:86.9pt;margin-top:8.1pt;width:470.2pt;height:1.35pt;mso-position-horizontal-relative:page" wp14:anchorId="006F226D">
                <w10:wrap type="none"/>
                <v:fill o:detectmouseclick="t" type="solid" color2="#658db7"/>
                <v:stroke color="#3465a4" joinstyle="round" endcap="flat"/>
              </v:rect>
            </w:pict>
          </mc:Fallback>
        </mc:AlternateContent>
      </w:r>
    </w:p>
    <w:p w14:paraId="0B73678B" w14:textId="77777777" w:rsidR="0093622B" w:rsidRDefault="0093622B">
      <w:pPr>
        <w:pStyle w:val="Textoindependiente"/>
        <w:widowControl/>
        <w:spacing w:before="6" w:line="336" w:lineRule="auto"/>
        <w:jc w:val="both"/>
        <w:rPr>
          <w:sz w:val="17"/>
          <w:lang w:val="en-US"/>
        </w:rPr>
      </w:pPr>
    </w:p>
    <w:p w14:paraId="6557F059" w14:textId="77777777" w:rsidR="0093622B" w:rsidRDefault="009F4868">
      <w:pPr>
        <w:pStyle w:val="Textoindependiente"/>
        <w:widowControl/>
        <w:spacing w:before="102" w:line="336" w:lineRule="auto"/>
        <w:jc w:val="both"/>
        <w:rPr>
          <w:w w:val="99"/>
          <w:sz w:val="22"/>
          <w:szCs w:val="22"/>
          <w:lang w:val="en-US"/>
        </w:rPr>
      </w:pPr>
      <w:r>
        <w:rPr>
          <w:w w:val="99"/>
          <w:sz w:val="22"/>
          <w:szCs w:val="22"/>
          <w:lang w:val="en-US"/>
        </w:rPr>
        <w:t>Keywords</w:t>
      </w:r>
    </w:p>
    <w:p w14:paraId="79AC70A7" w14:textId="77777777" w:rsidR="0093622B" w:rsidRDefault="009F4868">
      <w:pPr>
        <w:widowControl/>
        <w:rPr>
          <w:w w:val="99"/>
          <w:lang w:val="en-US"/>
        </w:rPr>
      </w:pPr>
      <w:r w:rsidRPr="00C55655">
        <w:rPr>
          <w:lang w:val="en-US"/>
        </w:rPr>
        <w:br w:type="page"/>
      </w:r>
    </w:p>
    <w:p w14:paraId="676AAD34" w14:textId="77777777" w:rsidR="0093622B" w:rsidRDefault="009F4868">
      <w:pPr>
        <w:widowControl/>
        <w:rPr>
          <w:sz w:val="21"/>
          <w:szCs w:val="21"/>
          <w:lang w:val="en-US"/>
        </w:rPr>
      </w:pPr>
      <w:r w:rsidRPr="00C55655">
        <w:rPr>
          <w:lang w:val="en-US"/>
        </w:rPr>
        <w:lastRenderedPageBreak/>
        <w:br w:type="page"/>
      </w:r>
    </w:p>
    <w:p w14:paraId="7BA796A8" w14:textId="0BA8F96F" w:rsidR="009A5792" w:rsidRPr="009A5792" w:rsidRDefault="009F4868" w:rsidP="0032369C">
      <w:pPr>
        <w:pStyle w:val="Ttulo3"/>
        <w:widowControl/>
        <w:pBdr>
          <w:bottom w:val="single" w:sz="24" w:space="1" w:color="9A7248"/>
        </w:pBdr>
        <w:spacing w:line="240" w:lineRule="auto"/>
        <w:ind w:left="0"/>
        <w:jc w:val="both"/>
        <w:rPr>
          <w:u w:val="none"/>
        </w:rPr>
      </w:pPr>
      <w:bookmarkStart w:id="17" w:name="_Toc102510265"/>
      <w:bookmarkStart w:id="18" w:name="_Toc100528770"/>
      <w:bookmarkStart w:id="19" w:name="_Toc127720436"/>
      <w:bookmarkStart w:id="20" w:name="_Toc167956742"/>
      <w:r w:rsidRPr="009A5792">
        <w:rPr>
          <w:u w:val="none"/>
        </w:rPr>
        <w:lastRenderedPageBreak/>
        <w:t>Índice</w:t>
      </w:r>
      <w:bookmarkEnd w:id="17"/>
      <w:bookmarkEnd w:id="18"/>
      <w:bookmarkEnd w:id="19"/>
      <w:bookmarkEnd w:id="20"/>
      <w:r w:rsidRPr="009A5792">
        <w:rPr>
          <w:u w:val="none"/>
        </w:rPr>
        <w:t xml:space="preserve">                                            </w:t>
      </w:r>
    </w:p>
    <w:sdt>
      <w:sdtPr>
        <w:id w:val="917522544"/>
        <w:docPartObj>
          <w:docPartGallery w:val="Table of Contents"/>
          <w:docPartUnique/>
        </w:docPartObj>
      </w:sdtPr>
      <w:sdtContent>
        <w:p w14:paraId="5250B6F0" w14:textId="51E7D3BB" w:rsidR="002F3FA0" w:rsidRDefault="009F4868">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r>
            <w:fldChar w:fldCharType="begin"/>
          </w:r>
          <w:r>
            <w:rPr>
              <w:rStyle w:val="Enlacedelndice"/>
              <w:i w:val="0"/>
              <w:iCs w:val="0"/>
              <w:webHidden/>
            </w:rPr>
            <w:instrText>TOC \z \o "1-9" \u \h</w:instrText>
          </w:r>
          <w:r>
            <w:rPr>
              <w:rStyle w:val="Enlacedelndice"/>
              <w:i w:val="0"/>
              <w:iCs w:val="0"/>
            </w:rPr>
            <w:fldChar w:fldCharType="separate"/>
          </w:r>
          <w:hyperlink w:anchor="_Toc167956739" w:history="1">
            <w:r w:rsidR="002F3FA0" w:rsidRPr="009B402E">
              <w:rPr>
                <w:rStyle w:val="Hipervnculo"/>
                <w:noProof/>
              </w:rPr>
              <w:t>Agradecimientos</w:t>
            </w:r>
            <w:r w:rsidR="002F3FA0">
              <w:rPr>
                <w:noProof/>
                <w:webHidden/>
              </w:rPr>
              <w:tab/>
            </w:r>
            <w:r w:rsidR="002F3FA0">
              <w:rPr>
                <w:noProof/>
                <w:webHidden/>
              </w:rPr>
              <w:fldChar w:fldCharType="begin"/>
            </w:r>
            <w:r w:rsidR="002F3FA0">
              <w:rPr>
                <w:noProof/>
                <w:webHidden/>
              </w:rPr>
              <w:instrText xml:space="preserve"> PAGEREF _Toc167956739 \h </w:instrText>
            </w:r>
            <w:r w:rsidR="002F3FA0">
              <w:rPr>
                <w:noProof/>
                <w:webHidden/>
              </w:rPr>
            </w:r>
            <w:r w:rsidR="002F3FA0">
              <w:rPr>
                <w:noProof/>
                <w:webHidden/>
              </w:rPr>
              <w:fldChar w:fldCharType="separate"/>
            </w:r>
            <w:r w:rsidR="002F3FA0">
              <w:rPr>
                <w:noProof/>
                <w:webHidden/>
              </w:rPr>
              <w:t>III</w:t>
            </w:r>
            <w:r w:rsidR="002F3FA0">
              <w:rPr>
                <w:noProof/>
                <w:webHidden/>
              </w:rPr>
              <w:fldChar w:fldCharType="end"/>
            </w:r>
          </w:hyperlink>
        </w:p>
        <w:p w14:paraId="7D86F3AB" w14:textId="5F8BB904"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40" w:history="1">
            <w:r w:rsidRPr="009B402E">
              <w:rPr>
                <w:rStyle w:val="Hipervnculo"/>
                <w:noProof/>
              </w:rPr>
              <w:t>Resumen</w:t>
            </w:r>
            <w:r>
              <w:rPr>
                <w:noProof/>
                <w:webHidden/>
              </w:rPr>
              <w:tab/>
            </w:r>
            <w:r>
              <w:rPr>
                <w:noProof/>
                <w:webHidden/>
              </w:rPr>
              <w:fldChar w:fldCharType="begin"/>
            </w:r>
            <w:r>
              <w:rPr>
                <w:noProof/>
                <w:webHidden/>
              </w:rPr>
              <w:instrText xml:space="preserve"> PAGEREF _Toc167956740 \h </w:instrText>
            </w:r>
            <w:r>
              <w:rPr>
                <w:noProof/>
                <w:webHidden/>
              </w:rPr>
            </w:r>
            <w:r>
              <w:rPr>
                <w:noProof/>
                <w:webHidden/>
              </w:rPr>
              <w:fldChar w:fldCharType="separate"/>
            </w:r>
            <w:r>
              <w:rPr>
                <w:noProof/>
                <w:webHidden/>
              </w:rPr>
              <w:t>V</w:t>
            </w:r>
            <w:r>
              <w:rPr>
                <w:noProof/>
                <w:webHidden/>
              </w:rPr>
              <w:fldChar w:fldCharType="end"/>
            </w:r>
          </w:hyperlink>
        </w:p>
        <w:p w14:paraId="3D3EE932" w14:textId="6265FE5E"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41" w:history="1">
            <w:r w:rsidRPr="009B402E">
              <w:rPr>
                <w:rStyle w:val="Hipervnculo"/>
                <w:noProof/>
                <w:w w:val="110"/>
                <w:lang w:val="en-US"/>
              </w:rPr>
              <w:t>Abstract</w:t>
            </w:r>
            <w:r>
              <w:rPr>
                <w:noProof/>
                <w:webHidden/>
              </w:rPr>
              <w:tab/>
            </w:r>
            <w:r>
              <w:rPr>
                <w:noProof/>
                <w:webHidden/>
              </w:rPr>
              <w:fldChar w:fldCharType="begin"/>
            </w:r>
            <w:r>
              <w:rPr>
                <w:noProof/>
                <w:webHidden/>
              </w:rPr>
              <w:instrText xml:space="preserve"> PAGEREF _Toc167956741 \h </w:instrText>
            </w:r>
            <w:r>
              <w:rPr>
                <w:noProof/>
                <w:webHidden/>
              </w:rPr>
            </w:r>
            <w:r>
              <w:rPr>
                <w:noProof/>
                <w:webHidden/>
              </w:rPr>
              <w:fldChar w:fldCharType="separate"/>
            </w:r>
            <w:r>
              <w:rPr>
                <w:noProof/>
                <w:webHidden/>
              </w:rPr>
              <w:t>VII</w:t>
            </w:r>
            <w:r>
              <w:rPr>
                <w:noProof/>
                <w:webHidden/>
              </w:rPr>
              <w:fldChar w:fldCharType="end"/>
            </w:r>
          </w:hyperlink>
        </w:p>
        <w:p w14:paraId="31850998" w14:textId="7B97F286"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42" w:history="1">
            <w:r w:rsidRPr="009B402E">
              <w:rPr>
                <w:rStyle w:val="Hipervnculo"/>
                <w:noProof/>
              </w:rPr>
              <w:t>Índice</w:t>
            </w:r>
            <w:r>
              <w:rPr>
                <w:noProof/>
                <w:webHidden/>
              </w:rPr>
              <w:tab/>
            </w:r>
            <w:r>
              <w:rPr>
                <w:noProof/>
                <w:webHidden/>
              </w:rPr>
              <w:fldChar w:fldCharType="begin"/>
            </w:r>
            <w:r>
              <w:rPr>
                <w:noProof/>
                <w:webHidden/>
              </w:rPr>
              <w:instrText xml:space="preserve"> PAGEREF _Toc167956742 \h </w:instrText>
            </w:r>
            <w:r>
              <w:rPr>
                <w:noProof/>
                <w:webHidden/>
              </w:rPr>
            </w:r>
            <w:r>
              <w:rPr>
                <w:noProof/>
                <w:webHidden/>
              </w:rPr>
              <w:fldChar w:fldCharType="separate"/>
            </w:r>
            <w:r>
              <w:rPr>
                <w:noProof/>
                <w:webHidden/>
              </w:rPr>
              <w:t>IX</w:t>
            </w:r>
            <w:r>
              <w:rPr>
                <w:noProof/>
                <w:webHidden/>
              </w:rPr>
              <w:fldChar w:fldCharType="end"/>
            </w:r>
          </w:hyperlink>
        </w:p>
        <w:p w14:paraId="57CDCB4F" w14:textId="6B8CA5B6"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43" w:history="1">
            <w:r w:rsidRPr="009B402E">
              <w:rPr>
                <w:rStyle w:val="Hipervnculo"/>
                <w:noProof/>
              </w:rPr>
              <w:t>Índice de figuras</w:t>
            </w:r>
            <w:r>
              <w:rPr>
                <w:noProof/>
                <w:webHidden/>
              </w:rPr>
              <w:tab/>
            </w:r>
            <w:r>
              <w:rPr>
                <w:noProof/>
                <w:webHidden/>
              </w:rPr>
              <w:fldChar w:fldCharType="begin"/>
            </w:r>
            <w:r>
              <w:rPr>
                <w:noProof/>
                <w:webHidden/>
              </w:rPr>
              <w:instrText xml:space="preserve"> PAGEREF _Toc167956743 \h </w:instrText>
            </w:r>
            <w:r>
              <w:rPr>
                <w:noProof/>
                <w:webHidden/>
              </w:rPr>
            </w:r>
            <w:r>
              <w:rPr>
                <w:noProof/>
                <w:webHidden/>
              </w:rPr>
              <w:fldChar w:fldCharType="separate"/>
            </w:r>
            <w:r>
              <w:rPr>
                <w:noProof/>
                <w:webHidden/>
              </w:rPr>
              <w:t>XII</w:t>
            </w:r>
            <w:r>
              <w:rPr>
                <w:noProof/>
                <w:webHidden/>
              </w:rPr>
              <w:fldChar w:fldCharType="end"/>
            </w:r>
          </w:hyperlink>
        </w:p>
        <w:p w14:paraId="0CFD6D4B" w14:textId="09271E08"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44" w:history="1">
            <w:r w:rsidRPr="009B402E">
              <w:rPr>
                <w:rStyle w:val="Hipervnculo"/>
                <w:noProof/>
              </w:rPr>
              <w:t>Índice de tablas</w:t>
            </w:r>
            <w:r>
              <w:rPr>
                <w:noProof/>
                <w:webHidden/>
              </w:rPr>
              <w:tab/>
            </w:r>
            <w:r>
              <w:rPr>
                <w:noProof/>
                <w:webHidden/>
              </w:rPr>
              <w:fldChar w:fldCharType="begin"/>
            </w:r>
            <w:r>
              <w:rPr>
                <w:noProof/>
                <w:webHidden/>
              </w:rPr>
              <w:instrText xml:space="preserve"> PAGEREF _Toc167956744 \h </w:instrText>
            </w:r>
            <w:r>
              <w:rPr>
                <w:noProof/>
                <w:webHidden/>
              </w:rPr>
            </w:r>
            <w:r>
              <w:rPr>
                <w:noProof/>
                <w:webHidden/>
              </w:rPr>
              <w:fldChar w:fldCharType="separate"/>
            </w:r>
            <w:r>
              <w:rPr>
                <w:noProof/>
                <w:webHidden/>
              </w:rPr>
              <w:t>XII</w:t>
            </w:r>
            <w:r>
              <w:rPr>
                <w:noProof/>
                <w:webHidden/>
              </w:rPr>
              <w:fldChar w:fldCharType="end"/>
            </w:r>
          </w:hyperlink>
        </w:p>
        <w:p w14:paraId="715696AF" w14:textId="40BEAA51"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45" w:history="1">
            <w:r w:rsidRPr="009B402E">
              <w:rPr>
                <w:rStyle w:val="Hipervnculo"/>
                <w:noProof/>
              </w:rPr>
              <w:t>Índice de cuadros</w:t>
            </w:r>
            <w:r>
              <w:rPr>
                <w:noProof/>
                <w:webHidden/>
              </w:rPr>
              <w:tab/>
            </w:r>
            <w:r>
              <w:rPr>
                <w:noProof/>
                <w:webHidden/>
              </w:rPr>
              <w:fldChar w:fldCharType="begin"/>
            </w:r>
            <w:r>
              <w:rPr>
                <w:noProof/>
                <w:webHidden/>
              </w:rPr>
              <w:instrText xml:space="preserve"> PAGEREF _Toc167956745 \h </w:instrText>
            </w:r>
            <w:r>
              <w:rPr>
                <w:noProof/>
                <w:webHidden/>
              </w:rPr>
            </w:r>
            <w:r>
              <w:rPr>
                <w:noProof/>
                <w:webHidden/>
              </w:rPr>
              <w:fldChar w:fldCharType="separate"/>
            </w:r>
            <w:r>
              <w:rPr>
                <w:noProof/>
                <w:webHidden/>
              </w:rPr>
              <w:t>XII</w:t>
            </w:r>
            <w:r>
              <w:rPr>
                <w:noProof/>
                <w:webHidden/>
              </w:rPr>
              <w:fldChar w:fldCharType="end"/>
            </w:r>
          </w:hyperlink>
        </w:p>
        <w:p w14:paraId="21DF9982" w14:textId="2225769B"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46" w:history="1">
            <w:r w:rsidRPr="009B402E">
              <w:rPr>
                <w:rStyle w:val="Hipervnculo"/>
                <w:noProof/>
              </w:rPr>
              <w:t>1</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Introducción</w:t>
            </w:r>
            <w:r>
              <w:rPr>
                <w:noProof/>
                <w:webHidden/>
              </w:rPr>
              <w:tab/>
            </w:r>
            <w:r>
              <w:rPr>
                <w:noProof/>
                <w:webHidden/>
              </w:rPr>
              <w:fldChar w:fldCharType="begin"/>
            </w:r>
            <w:r>
              <w:rPr>
                <w:noProof/>
                <w:webHidden/>
              </w:rPr>
              <w:instrText xml:space="preserve"> PAGEREF _Toc167956746 \h </w:instrText>
            </w:r>
            <w:r>
              <w:rPr>
                <w:noProof/>
                <w:webHidden/>
              </w:rPr>
            </w:r>
            <w:r>
              <w:rPr>
                <w:noProof/>
                <w:webHidden/>
              </w:rPr>
              <w:fldChar w:fldCharType="separate"/>
            </w:r>
            <w:r>
              <w:rPr>
                <w:noProof/>
                <w:webHidden/>
              </w:rPr>
              <w:t>1</w:t>
            </w:r>
            <w:r>
              <w:rPr>
                <w:noProof/>
                <w:webHidden/>
              </w:rPr>
              <w:fldChar w:fldCharType="end"/>
            </w:r>
          </w:hyperlink>
        </w:p>
        <w:p w14:paraId="1A10D34A" w14:textId="43B7145F"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47" w:history="1">
            <w:r w:rsidRPr="009B402E">
              <w:rPr>
                <w:rStyle w:val="Hipervnculo"/>
                <w:noProof/>
                <w:w w:val="102"/>
              </w:rPr>
              <w:t>1.1.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Motivación</w:t>
            </w:r>
            <w:r>
              <w:rPr>
                <w:noProof/>
                <w:webHidden/>
              </w:rPr>
              <w:tab/>
            </w:r>
            <w:r>
              <w:rPr>
                <w:noProof/>
                <w:webHidden/>
              </w:rPr>
              <w:fldChar w:fldCharType="begin"/>
            </w:r>
            <w:r>
              <w:rPr>
                <w:noProof/>
                <w:webHidden/>
              </w:rPr>
              <w:instrText xml:space="preserve"> PAGEREF _Toc167956747 \h </w:instrText>
            </w:r>
            <w:r>
              <w:rPr>
                <w:noProof/>
                <w:webHidden/>
              </w:rPr>
            </w:r>
            <w:r>
              <w:rPr>
                <w:noProof/>
                <w:webHidden/>
              </w:rPr>
              <w:fldChar w:fldCharType="separate"/>
            </w:r>
            <w:r>
              <w:rPr>
                <w:noProof/>
                <w:webHidden/>
              </w:rPr>
              <w:t>1</w:t>
            </w:r>
            <w:r>
              <w:rPr>
                <w:noProof/>
                <w:webHidden/>
              </w:rPr>
              <w:fldChar w:fldCharType="end"/>
            </w:r>
          </w:hyperlink>
        </w:p>
        <w:p w14:paraId="1286872A" w14:textId="5ADAEADA"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48" w:history="1">
            <w:r w:rsidRPr="009B402E">
              <w:rPr>
                <w:rStyle w:val="Hipervnculo"/>
                <w:noProof/>
                <w:w w:val="102"/>
              </w:rPr>
              <w:t>1.2.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Objetivos</w:t>
            </w:r>
            <w:r>
              <w:rPr>
                <w:noProof/>
                <w:webHidden/>
              </w:rPr>
              <w:tab/>
            </w:r>
            <w:r>
              <w:rPr>
                <w:noProof/>
                <w:webHidden/>
              </w:rPr>
              <w:fldChar w:fldCharType="begin"/>
            </w:r>
            <w:r>
              <w:rPr>
                <w:noProof/>
                <w:webHidden/>
              </w:rPr>
              <w:instrText xml:space="preserve"> PAGEREF _Toc167956748 \h </w:instrText>
            </w:r>
            <w:r>
              <w:rPr>
                <w:noProof/>
                <w:webHidden/>
              </w:rPr>
            </w:r>
            <w:r>
              <w:rPr>
                <w:noProof/>
                <w:webHidden/>
              </w:rPr>
              <w:fldChar w:fldCharType="separate"/>
            </w:r>
            <w:r>
              <w:rPr>
                <w:noProof/>
                <w:webHidden/>
              </w:rPr>
              <w:t>1</w:t>
            </w:r>
            <w:r>
              <w:rPr>
                <w:noProof/>
                <w:webHidden/>
              </w:rPr>
              <w:fldChar w:fldCharType="end"/>
            </w:r>
          </w:hyperlink>
        </w:p>
        <w:p w14:paraId="4DFC2276" w14:textId="747D0378"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49" w:history="1">
            <w:r w:rsidRPr="009B402E">
              <w:rPr>
                <w:rStyle w:val="Hipervnculo"/>
                <w:noProof/>
              </w:rPr>
              <w:t>2</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Estado del Arte</w:t>
            </w:r>
            <w:r>
              <w:rPr>
                <w:noProof/>
                <w:webHidden/>
              </w:rPr>
              <w:tab/>
            </w:r>
            <w:r>
              <w:rPr>
                <w:noProof/>
                <w:webHidden/>
              </w:rPr>
              <w:fldChar w:fldCharType="begin"/>
            </w:r>
            <w:r>
              <w:rPr>
                <w:noProof/>
                <w:webHidden/>
              </w:rPr>
              <w:instrText xml:space="preserve"> PAGEREF _Toc167956749 \h </w:instrText>
            </w:r>
            <w:r>
              <w:rPr>
                <w:noProof/>
                <w:webHidden/>
              </w:rPr>
            </w:r>
            <w:r>
              <w:rPr>
                <w:noProof/>
                <w:webHidden/>
              </w:rPr>
              <w:fldChar w:fldCharType="separate"/>
            </w:r>
            <w:r>
              <w:rPr>
                <w:noProof/>
                <w:webHidden/>
              </w:rPr>
              <w:t>2</w:t>
            </w:r>
            <w:r>
              <w:rPr>
                <w:noProof/>
                <w:webHidden/>
              </w:rPr>
              <w:fldChar w:fldCharType="end"/>
            </w:r>
          </w:hyperlink>
        </w:p>
        <w:p w14:paraId="5CC2D84A" w14:textId="2A998785"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51" w:history="1">
            <w:r w:rsidRPr="009B402E">
              <w:rPr>
                <w:rStyle w:val="Hipervnculo"/>
                <w:noProof/>
                <w:w w:val="102"/>
              </w:rPr>
              <w:t>2.1.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Motivación</w:t>
            </w:r>
            <w:r>
              <w:rPr>
                <w:noProof/>
                <w:webHidden/>
              </w:rPr>
              <w:tab/>
            </w:r>
            <w:r>
              <w:rPr>
                <w:noProof/>
                <w:webHidden/>
              </w:rPr>
              <w:fldChar w:fldCharType="begin"/>
            </w:r>
            <w:r>
              <w:rPr>
                <w:noProof/>
                <w:webHidden/>
              </w:rPr>
              <w:instrText xml:space="preserve"> PAGEREF _Toc167956751 \h </w:instrText>
            </w:r>
            <w:r>
              <w:rPr>
                <w:noProof/>
                <w:webHidden/>
              </w:rPr>
            </w:r>
            <w:r>
              <w:rPr>
                <w:noProof/>
                <w:webHidden/>
              </w:rPr>
              <w:fldChar w:fldCharType="separate"/>
            </w:r>
            <w:r>
              <w:rPr>
                <w:noProof/>
                <w:webHidden/>
              </w:rPr>
              <w:t>2</w:t>
            </w:r>
            <w:r>
              <w:rPr>
                <w:noProof/>
                <w:webHidden/>
              </w:rPr>
              <w:fldChar w:fldCharType="end"/>
            </w:r>
          </w:hyperlink>
        </w:p>
        <w:p w14:paraId="39F07D67" w14:textId="2706F0BC"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52" w:history="1">
            <w:r w:rsidRPr="009B402E">
              <w:rPr>
                <w:rStyle w:val="Hipervnculo"/>
                <w:noProof/>
                <w:w w:val="102"/>
              </w:rPr>
              <w:t>2.2.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Objetivos</w:t>
            </w:r>
            <w:r>
              <w:rPr>
                <w:noProof/>
                <w:webHidden/>
              </w:rPr>
              <w:tab/>
            </w:r>
            <w:r>
              <w:rPr>
                <w:noProof/>
                <w:webHidden/>
              </w:rPr>
              <w:fldChar w:fldCharType="begin"/>
            </w:r>
            <w:r>
              <w:rPr>
                <w:noProof/>
                <w:webHidden/>
              </w:rPr>
              <w:instrText xml:space="preserve"> PAGEREF _Toc167956752 \h </w:instrText>
            </w:r>
            <w:r>
              <w:rPr>
                <w:noProof/>
                <w:webHidden/>
              </w:rPr>
            </w:r>
            <w:r>
              <w:rPr>
                <w:noProof/>
                <w:webHidden/>
              </w:rPr>
              <w:fldChar w:fldCharType="separate"/>
            </w:r>
            <w:r>
              <w:rPr>
                <w:noProof/>
                <w:webHidden/>
              </w:rPr>
              <w:t>2</w:t>
            </w:r>
            <w:r>
              <w:rPr>
                <w:noProof/>
                <w:webHidden/>
              </w:rPr>
              <w:fldChar w:fldCharType="end"/>
            </w:r>
          </w:hyperlink>
        </w:p>
        <w:p w14:paraId="5A07AF2F" w14:textId="34901F92"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53" w:history="1">
            <w:r w:rsidRPr="009B402E">
              <w:rPr>
                <w:rStyle w:val="Hipervnculo"/>
                <w:noProof/>
              </w:rPr>
              <w:t>3</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Desarrollo</w:t>
            </w:r>
            <w:r>
              <w:rPr>
                <w:noProof/>
                <w:webHidden/>
              </w:rPr>
              <w:tab/>
            </w:r>
            <w:r>
              <w:rPr>
                <w:noProof/>
                <w:webHidden/>
              </w:rPr>
              <w:fldChar w:fldCharType="begin"/>
            </w:r>
            <w:r>
              <w:rPr>
                <w:noProof/>
                <w:webHidden/>
              </w:rPr>
              <w:instrText xml:space="preserve"> PAGEREF _Toc167956753 \h </w:instrText>
            </w:r>
            <w:r>
              <w:rPr>
                <w:noProof/>
                <w:webHidden/>
              </w:rPr>
            </w:r>
            <w:r>
              <w:rPr>
                <w:noProof/>
                <w:webHidden/>
              </w:rPr>
              <w:fldChar w:fldCharType="separate"/>
            </w:r>
            <w:r>
              <w:rPr>
                <w:noProof/>
                <w:webHidden/>
              </w:rPr>
              <w:t>4</w:t>
            </w:r>
            <w:r>
              <w:rPr>
                <w:noProof/>
                <w:webHidden/>
              </w:rPr>
              <w:fldChar w:fldCharType="end"/>
            </w:r>
          </w:hyperlink>
        </w:p>
        <w:p w14:paraId="73D884F3" w14:textId="1061CD93"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56" w:history="1">
            <w:r w:rsidRPr="009B402E">
              <w:rPr>
                <w:rStyle w:val="Hipervnculo"/>
                <w:noProof/>
                <w:w w:val="102"/>
              </w:rPr>
              <w:t>3.1.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_Toc167956756 \h </w:instrText>
            </w:r>
            <w:r>
              <w:rPr>
                <w:noProof/>
                <w:webHidden/>
              </w:rPr>
            </w:r>
            <w:r>
              <w:rPr>
                <w:noProof/>
                <w:webHidden/>
              </w:rPr>
              <w:fldChar w:fldCharType="separate"/>
            </w:r>
            <w:r>
              <w:rPr>
                <w:noProof/>
                <w:webHidden/>
              </w:rPr>
              <w:t>4</w:t>
            </w:r>
            <w:r>
              <w:rPr>
                <w:noProof/>
                <w:webHidden/>
              </w:rPr>
              <w:fldChar w:fldCharType="end"/>
            </w:r>
          </w:hyperlink>
        </w:p>
        <w:p w14:paraId="5471472D" w14:textId="1CE6A6B9"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57" w:history="1">
            <w:r w:rsidRPr="009B402E">
              <w:rPr>
                <w:rStyle w:val="Hipervnculo"/>
                <w:noProof/>
                <w:w w:val="102"/>
              </w:rPr>
              <w:t>3.2.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_Toc167956757 \h </w:instrText>
            </w:r>
            <w:r>
              <w:rPr>
                <w:noProof/>
                <w:webHidden/>
              </w:rPr>
            </w:r>
            <w:r>
              <w:rPr>
                <w:noProof/>
                <w:webHidden/>
              </w:rPr>
              <w:fldChar w:fldCharType="separate"/>
            </w:r>
            <w:r>
              <w:rPr>
                <w:noProof/>
                <w:webHidden/>
              </w:rPr>
              <w:t>4</w:t>
            </w:r>
            <w:r>
              <w:rPr>
                <w:noProof/>
                <w:webHidden/>
              </w:rPr>
              <w:fldChar w:fldCharType="end"/>
            </w:r>
          </w:hyperlink>
        </w:p>
        <w:p w14:paraId="18C46E94" w14:textId="733D4429"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58" w:history="1">
            <w:r w:rsidRPr="009B402E">
              <w:rPr>
                <w:rStyle w:val="Hipervnculo"/>
                <w:noProof/>
                <w:w w:val="102"/>
              </w:rPr>
              <w:t>3.3.</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_Toc167956758 \h </w:instrText>
            </w:r>
            <w:r>
              <w:rPr>
                <w:noProof/>
                <w:webHidden/>
              </w:rPr>
            </w:r>
            <w:r>
              <w:rPr>
                <w:noProof/>
                <w:webHidden/>
              </w:rPr>
              <w:fldChar w:fldCharType="separate"/>
            </w:r>
            <w:r>
              <w:rPr>
                <w:noProof/>
                <w:webHidden/>
              </w:rPr>
              <w:t>4</w:t>
            </w:r>
            <w:r>
              <w:rPr>
                <w:noProof/>
                <w:webHidden/>
              </w:rPr>
              <w:fldChar w:fldCharType="end"/>
            </w:r>
          </w:hyperlink>
        </w:p>
        <w:p w14:paraId="42D2E674" w14:textId="25C9B5C8" w:rsidR="002F3FA0" w:rsidRDefault="002F3FA0">
          <w:pPr>
            <w:pStyle w:val="TDC5"/>
            <w:tabs>
              <w:tab w:val="left" w:pos="2063"/>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62" w:history="1">
            <w:r w:rsidRPr="009B402E">
              <w:rPr>
                <w:rStyle w:val="Hipervnculo"/>
                <w:noProof/>
              </w:rPr>
              <w:t>3.3.1.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Subsubsección</w:t>
            </w:r>
            <w:r>
              <w:rPr>
                <w:noProof/>
                <w:webHidden/>
              </w:rPr>
              <w:tab/>
            </w:r>
            <w:r>
              <w:rPr>
                <w:noProof/>
                <w:webHidden/>
              </w:rPr>
              <w:fldChar w:fldCharType="begin"/>
            </w:r>
            <w:r>
              <w:rPr>
                <w:noProof/>
                <w:webHidden/>
              </w:rPr>
              <w:instrText xml:space="preserve"> PAGEREF _Toc167956762 \h </w:instrText>
            </w:r>
            <w:r>
              <w:rPr>
                <w:noProof/>
                <w:webHidden/>
              </w:rPr>
            </w:r>
            <w:r>
              <w:rPr>
                <w:noProof/>
                <w:webHidden/>
              </w:rPr>
              <w:fldChar w:fldCharType="separate"/>
            </w:r>
            <w:r>
              <w:rPr>
                <w:noProof/>
                <w:webHidden/>
              </w:rPr>
              <w:t>4</w:t>
            </w:r>
            <w:r>
              <w:rPr>
                <w:noProof/>
                <w:webHidden/>
              </w:rPr>
              <w:fldChar w:fldCharType="end"/>
            </w:r>
          </w:hyperlink>
        </w:p>
        <w:p w14:paraId="2FDFBCF2" w14:textId="50F51E97"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66" w:history="1">
            <w:r w:rsidRPr="009B402E">
              <w:rPr>
                <w:rStyle w:val="Hipervnculo"/>
                <w:noProof/>
              </w:rPr>
              <w:t>4</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Experimentos</w:t>
            </w:r>
            <w:r>
              <w:rPr>
                <w:noProof/>
                <w:webHidden/>
              </w:rPr>
              <w:tab/>
            </w:r>
            <w:r>
              <w:rPr>
                <w:noProof/>
                <w:webHidden/>
              </w:rPr>
              <w:fldChar w:fldCharType="begin"/>
            </w:r>
            <w:r>
              <w:rPr>
                <w:noProof/>
                <w:webHidden/>
              </w:rPr>
              <w:instrText xml:space="preserve"> PAGEREF _Toc167956766 \h </w:instrText>
            </w:r>
            <w:r>
              <w:rPr>
                <w:noProof/>
                <w:webHidden/>
              </w:rPr>
            </w:r>
            <w:r>
              <w:rPr>
                <w:noProof/>
                <w:webHidden/>
              </w:rPr>
              <w:fldChar w:fldCharType="separate"/>
            </w:r>
            <w:r>
              <w:rPr>
                <w:noProof/>
                <w:webHidden/>
              </w:rPr>
              <w:t>6</w:t>
            </w:r>
            <w:r>
              <w:rPr>
                <w:noProof/>
                <w:webHidden/>
              </w:rPr>
              <w:fldChar w:fldCharType="end"/>
            </w:r>
          </w:hyperlink>
        </w:p>
        <w:p w14:paraId="35604A5C" w14:textId="52F12F78"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68" w:history="1">
            <w:r w:rsidRPr="009B402E">
              <w:rPr>
                <w:rStyle w:val="Hipervnculo"/>
                <w:noProof/>
                <w:w w:val="102"/>
              </w:rPr>
              <w:t>4.1.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_Toc167956768 \h </w:instrText>
            </w:r>
            <w:r>
              <w:rPr>
                <w:noProof/>
                <w:webHidden/>
              </w:rPr>
            </w:r>
            <w:r>
              <w:rPr>
                <w:noProof/>
                <w:webHidden/>
              </w:rPr>
              <w:fldChar w:fldCharType="separate"/>
            </w:r>
            <w:r>
              <w:rPr>
                <w:noProof/>
                <w:webHidden/>
              </w:rPr>
              <w:t>6</w:t>
            </w:r>
            <w:r>
              <w:rPr>
                <w:noProof/>
                <w:webHidden/>
              </w:rPr>
              <w:fldChar w:fldCharType="end"/>
            </w:r>
          </w:hyperlink>
        </w:p>
        <w:p w14:paraId="4A1178F9" w14:textId="3B16F234"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69" w:history="1">
            <w:r w:rsidRPr="009B402E">
              <w:rPr>
                <w:rStyle w:val="Hipervnculo"/>
                <w:noProof/>
                <w:w w:val="102"/>
              </w:rPr>
              <w:t>4.2.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_Toc167956769 \h </w:instrText>
            </w:r>
            <w:r>
              <w:rPr>
                <w:noProof/>
                <w:webHidden/>
              </w:rPr>
            </w:r>
            <w:r>
              <w:rPr>
                <w:noProof/>
                <w:webHidden/>
              </w:rPr>
              <w:fldChar w:fldCharType="separate"/>
            </w:r>
            <w:r>
              <w:rPr>
                <w:noProof/>
                <w:webHidden/>
              </w:rPr>
              <w:t>6</w:t>
            </w:r>
            <w:r>
              <w:rPr>
                <w:noProof/>
                <w:webHidden/>
              </w:rPr>
              <w:fldChar w:fldCharType="end"/>
            </w:r>
          </w:hyperlink>
        </w:p>
        <w:p w14:paraId="1B5AC239" w14:textId="586087A7"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70" w:history="1">
            <w:r w:rsidRPr="009B402E">
              <w:rPr>
                <w:rStyle w:val="Hipervnculo"/>
                <w:noProof/>
                <w:w w:val="102"/>
              </w:rPr>
              <w:t>4.3.</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_Toc167956770 \h </w:instrText>
            </w:r>
            <w:r>
              <w:rPr>
                <w:noProof/>
                <w:webHidden/>
              </w:rPr>
            </w:r>
            <w:r>
              <w:rPr>
                <w:noProof/>
                <w:webHidden/>
              </w:rPr>
              <w:fldChar w:fldCharType="separate"/>
            </w:r>
            <w:r>
              <w:rPr>
                <w:noProof/>
                <w:webHidden/>
              </w:rPr>
              <w:t>6</w:t>
            </w:r>
            <w:r>
              <w:rPr>
                <w:noProof/>
                <w:webHidden/>
              </w:rPr>
              <w:fldChar w:fldCharType="end"/>
            </w:r>
          </w:hyperlink>
        </w:p>
        <w:p w14:paraId="03D9CF6A" w14:textId="104D18A0" w:rsidR="002F3FA0" w:rsidRDefault="002F3FA0">
          <w:pPr>
            <w:pStyle w:val="TDC5"/>
            <w:tabs>
              <w:tab w:val="left" w:pos="2063"/>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73" w:history="1">
            <w:r w:rsidRPr="009B402E">
              <w:rPr>
                <w:rStyle w:val="Hipervnculo"/>
                <w:noProof/>
              </w:rPr>
              <w:t>4.3.1.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Subsubsección</w:t>
            </w:r>
            <w:r>
              <w:rPr>
                <w:noProof/>
                <w:webHidden/>
              </w:rPr>
              <w:tab/>
            </w:r>
            <w:r>
              <w:rPr>
                <w:noProof/>
                <w:webHidden/>
              </w:rPr>
              <w:fldChar w:fldCharType="begin"/>
            </w:r>
            <w:r>
              <w:rPr>
                <w:noProof/>
                <w:webHidden/>
              </w:rPr>
              <w:instrText xml:space="preserve"> PAGEREF _Toc167956773 \h </w:instrText>
            </w:r>
            <w:r>
              <w:rPr>
                <w:noProof/>
                <w:webHidden/>
              </w:rPr>
            </w:r>
            <w:r>
              <w:rPr>
                <w:noProof/>
                <w:webHidden/>
              </w:rPr>
              <w:fldChar w:fldCharType="separate"/>
            </w:r>
            <w:r>
              <w:rPr>
                <w:noProof/>
                <w:webHidden/>
              </w:rPr>
              <w:t>6</w:t>
            </w:r>
            <w:r>
              <w:rPr>
                <w:noProof/>
                <w:webHidden/>
              </w:rPr>
              <w:fldChar w:fldCharType="end"/>
            </w:r>
          </w:hyperlink>
        </w:p>
        <w:p w14:paraId="55F6CCA7" w14:textId="42AA6B43"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74" w:history="1">
            <w:r w:rsidRPr="009B402E">
              <w:rPr>
                <w:rStyle w:val="Hipervnculo"/>
                <w:noProof/>
              </w:rPr>
              <w:t>5</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Resultados</w:t>
            </w:r>
            <w:r>
              <w:rPr>
                <w:noProof/>
                <w:webHidden/>
              </w:rPr>
              <w:tab/>
            </w:r>
            <w:r>
              <w:rPr>
                <w:noProof/>
                <w:webHidden/>
              </w:rPr>
              <w:fldChar w:fldCharType="begin"/>
            </w:r>
            <w:r>
              <w:rPr>
                <w:noProof/>
                <w:webHidden/>
              </w:rPr>
              <w:instrText xml:space="preserve"> PAGEREF _Toc167956774 \h </w:instrText>
            </w:r>
            <w:r>
              <w:rPr>
                <w:noProof/>
                <w:webHidden/>
              </w:rPr>
            </w:r>
            <w:r>
              <w:rPr>
                <w:noProof/>
                <w:webHidden/>
              </w:rPr>
              <w:fldChar w:fldCharType="separate"/>
            </w:r>
            <w:r>
              <w:rPr>
                <w:noProof/>
                <w:webHidden/>
              </w:rPr>
              <w:t>7</w:t>
            </w:r>
            <w:r>
              <w:rPr>
                <w:noProof/>
                <w:webHidden/>
              </w:rPr>
              <w:fldChar w:fldCharType="end"/>
            </w:r>
          </w:hyperlink>
        </w:p>
        <w:p w14:paraId="781616E1" w14:textId="5B223C2A"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76" w:history="1">
            <w:r w:rsidRPr="009B402E">
              <w:rPr>
                <w:rStyle w:val="Hipervnculo"/>
                <w:noProof/>
                <w:w w:val="102"/>
              </w:rPr>
              <w:t>5.1.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_Toc167956776 \h </w:instrText>
            </w:r>
            <w:r>
              <w:rPr>
                <w:noProof/>
                <w:webHidden/>
              </w:rPr>
            </w:r>
            <w:r>
              <w:rPr>
                <w:noProof/>
                <w:webHidden/>
              </w:rPr>
              <w:fldChar w:fldCharType="separate"/>
            </w:r>
            <w:r>
              <w:rPr>
                <w:noProof/>
                <w:webHidden/>
              </w:rPr>
              <w:t>7</w:t>
            </w:r>
            <w:r>
              <w:rPr>
                <w:noProof/>
                <w:webHidden/>
              </w:rPr>
              <w:fldChar w:fldCharType="end"/>
            </w:r>
          </w:hyperlink>
        </w:p>
        <w:p w14:paraId="0278AB61" w14:textId="7CF29450"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77" w:history="1">
            <w:r w:rsidRPr="009B402E">
              <w:rPr>
                <w:rStyle w:val="Hipervnculo"/>
                <w:noProof/>
                <w:w w:val="102"/>
              </w:rPr>
              <w:t>5.2.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_Toc167956777 \h </w:instrText>
            </w:r>
            <w:r>
              <w:rPr>
                <w:noProof/>
                <w:webHidden/>
              </w:rPr>
            </w:r>
            <w:r>
              <w:rPr>
                <w:noProof/>
                <w:webHidden/>
              </w:rPr>
              <w:fldChar w:fldCharType="separate"/>
            </w:r>
            <w:r>
              <w:rPr>
                <w:noProof/>
                <w:webHidden/>
              </w:rPr>
              <w:t>7</w:t>
            </w:r>
            <w:r>
              <w:rPr>
                <w:noProof/>
                <w:webHidden/>
              </w:rPr>
              <w:fldChar w:fldCharType="end"/>
            </w:r>
          </w:hyperlink>
        </w:p>
        <w:p w14:paraId="6A53629B" w14:textId="1866BF48"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78" w:history="1">
            <w:r w:rsidRPr="009B402E">
              <w:rPr>
                <w:rStyle w:val="Hipervnculo"/>
                <w:noProof/>
                <w:w w:val="102"/>
              </w:rPr>
              <w:t>5.3.</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_Toc167956778 \h </w:instrText>
            </w:r>
            <w:r>
              <w:rPr>
                <w:noProof/>
                <w:webHidden/>
              </w:rPr>
            </w:r>
            <w:r>
              <w:rPr>
                <w:noProof/>
                <w:webHidden/>
              </w:rPr>
              <w:fldChar w:fldCharType="separate"/>
            </w:r>
            <w:r>
              <w:rPr>
                <w:noProof/>
                <w:webHidden/>
              </w:rPr>
              <w:t>7</w:t>
            </w:r>
            <w:r>
              <w:rPr>
                <w:noProof/>
                <w:webHidden/>
              </w:rPr>
              <w:fldChar w:fldCharType="end"/>
            </w:r>
          </w:hyperlink>
        </w:p>
        <w:p w14:paraId="1BFAC142" w14:textId="3FC1BA60" w:rsidR="002F3FA0" w:rsidRDefault="002F3FA0">
          <w:pPr>
            <w:pStyle w:val="TDC5"/>
            <w:tabs>
              <w:tab w:val="left" w:pos="2063"/>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81" w:history="1">
            <w:r w:rsidRPr="009B402E">
              <w:rPr>
                <w:rStyle w:val="Hipervnculo"/>
                <w:noProof/>
              </w:rPr>
              <w:t>5.3.1.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Subsubsección</w:t>
            </w:r>
            <w:r>
              <w:rPr>
                <w:noProof/>
                <w:webHidden/>
              </w:rPr>
              <w:tab/>
            </w:r>
            <w:r>
              <w:rPr>
                <w:noProof/>
                <w:webHidden/>
              </w:rPr>
              <w:fldChar w:fldCharType="begin"/>
            </w:r>
            <w:r>
              <w:rPr>
                <w:noProof/>
                <w:webHidden/>
              </w:rPr>
              <w:instrText xml:space="preserve"> PAGEREF _Toc167956781 \h </w:instrText>
            </w:r>
            <w:r>
              <w:rPr>
                <w:noProof/>
                <w:webHidden/>
              </w:rPr>
            </w:r>
            <w:r>
              <w:rPr>
                <w:noProof/>
                <w:webHidden/>
              </w:rPr>
              <w:fldChar w:fldCharType="separate"/>
            </w:r>
            <w:r>
              <w:rPr>
                <w:noProof/>
                <w:webHidden/>
              </w:rPr>
              <w:t>7</w:t>
            </w:r>
            <w:r>
              <w:rPr>
                <w:noProof/>
                <w:webHidden/>
              </w:rPr>
              <w:fldChar w:fldCharType="end"/>
            </w:r>
          </w:hyperlink>
        </w:p>
        <w:p w14:paraId="7DD4CF7F" w14:textId="46924DFF"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82" w:history="1">
            <w:r w:rsidRPr="009B402E">
              <w:rPr>
                <w:rStyle w:val="Hipervnculo"/>
                <w:noProof/>
              </w:rPr>
              <w:t>6</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Conclusiones</w:t>
            </w:r>
            <w:r>
              <w:rPr>
                <w:noProof/>
                <w:webHidden/>
              </w:rPr>
              <w:tab/>
            </w:r>
            <w:r>
              <w:rPr>
                <w:noProof/>
                <w:webHidden/>
              </w:rPr>
              <w:fldChar w:fldCharType="begin"/>
            </w:r>
            <w:r>
              <w:rPr>
                <w:noProof/>
                <w:webHidden/>
              </w:rPr>
              <w:instrText xml:space="preserve"> PAGEREF _Toc167956782 \h </w:instrText>
            </w:r>
            <w:r>
              <w:rPr>
                <w:noProof/>
                <w:webHidden/>
              </w:rPr>
            </w:r>
            <w:r>
              <w:rPr>
                <w:noProof/>
                <w:webHidden/>
              </w:rPr>
              <w:fldChar w:fldCharType="separate"/>
            </w:r>
            <w:r>
              <w:rPr>
                <w:noProof/>
                <w:webHidden/>
              </w:rPr>
              <w:t>8</w:t>
            </w:r>
            <w:r>
              <w:rPr>
                <w:noProof/>
                <w:webHidden/>
              </w:rPr>
              <w:fldChar w:fldCharType="end"/>
            </w:r>
          </w:hyperlink>
        </w:p>
        <w:p w14:paraId="68294920" w14:textId="52FDACDF"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84" w:history="1">
            <w:r w:rsidRPr="009B402E">
              <w:rPr>
                <w:rStyle w:val="Hipervnculo"/>
                <w:noProof/>
                <w:w w:val="102"/>
              </w:rPr>
              <w:t>6.1.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_Toc167956784 \h </w:instrText>
            </w:r>
            <w:r>
              <w:rPr>
                <w:noProof/>
                <w:webHidden/>
              </w:rPr>
            </w:r>
            <w:r>
              <w:rPr>
                <w:noProof/>
                <w:webHidden/>
              </w:rPr>
              <w:fldChar w:fldCharType="separate"/>
            </w:r>
            <w:r>
              <w:rPr>
                <w:noProof/>
                <w:webHidden/>
              </w:rPr>
              <w:t>8</w:t>
            </w:r>
            <w:r>
              <w:rPr>
                <w:noProof/>
                <w:webHidden/>
              </w:rPr>
              <w:fldChar w:fldCharType="end"/>
            </w:r>
          </w:hyperlink>
        </w:p>
        <w:p w14:paraId="12E7328F" w14:textId="702C506A"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85" w:history="1">
            <w:r w:rsidRPr="009B402E">
              <w:rPr>
                <w:rStyle w:val="Hipervnculo"/>
                <w:noProof/>
                <w:w w:val="102"/>
              </w:rPr>
              <w:t>6.2.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_Toc167956785 \h </w:instrText>
            </w:r>
            <w:r>
              <w:rPr>
                <w:noProof/>
                <w:webHidden/>
              </w:rPr>
            </w:r>
            <w:r>
              <w:rPr>
                <w:noProof/>
                <w:webHidden/>
              </w:rPr>
              <w:fldChar w:fldCharType="separate"/>
            </w:r>
            <w:r>
              <w:rPr>
                <w:noProof/>
                <w:webHidden/>
              </w:rPr>
              <w:t>8</w:t>
            </w:r>
            <w:r>
              <w:rPr>
                <w:noProof/>
                <w:webHidden/>
              </w:rPr>
              <w:fldChar w:fldCharType="end"/>
            </w:r>
          </w:hyperlink>
        </w:p>
        <w:p w14:paraId="4A8B5AEF" w14:textId="1D9A96AB"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86" w:history="1">
            <w:r w:rsidRPr="009B402E">
              <w:rPr>
                <w:rStyle w:val="Hipervnculo"/>
                <w:noProof/>
                <w:w w:val="102"/>
              </w:rPr>
              <w:t>6.3.</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_Toc167956786 \h </w:instrText>
            </w:r>
            <w:r>
              <w:rPr>
                <w:noProof/>
                <w:webHidden/>
              </w:rPr>
            </w:r>
            <w:r>
              <w:rPr>
                <w:noProof/>
                <w:webHidden/>
              </w:rPr>
              <w:fldChar w:fldCharType="separate"/>
            </w:r>
            <w:r>
              <w:rPr>
                <w:noProof/>
                <w:webHidden/>
              </w:rPr>
              <w:t>8</w:t>
            </w:r>
            <w:r>
              <w:rPr>
                <w:noProof/>
                <w:webHidden/>
              </w:rPr>
              <w:fldChar w:fldCharType="end"/>
            </w:r>
          </w:hyperlink>
        </w:p>
        <w:p w14:paraId="5F2C6B7F" w14:textId="513E4BF0" w:rsidR="002F3FA0" w:rsidRDefault="002F3FA0">
          <w:pPr>
            <w:pStyle w:val="TDC5"/>
            <w:tabs>
              <w:tab w:val="left" w:pos="2063"/>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89" w:history="1">
            <w:r w:rsidRPr="009B402E">
              <w:rPr>
                <w:rStyle w:val="Hipervnculo"/>
                <w:noProof/>
              </w:rPr>
              <w:t>6.3.1.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Subsubsección</w:t>
            </w:r>
            <w:r>
              <w:rPr>
                <w:noProof/>
                <w:webHidden/>
              </w:rPr>
              <w:tab/>
            </w:r>
            <w:r>
              <w:rPr>
                <w:noProof/>
                <w:webHidden/>
              </w:rPr>
              <w:fldChar w:fldCharType="begin"/>
            </w:r>
            <w:r>
              <w:rPr>
                <w:noProof/>
                <w:webHidden/>
              </w:rPr>
              <w:instrText xml:space="preserve"> PAGEREF _Toc167956789 \h </w:instrText>
            </w:r>
            <w:r>
              <w:rPr>
                <w:noProof/>
                <w:webHidden/>
              </w:rPr>
            </w:r>
            <w:r>
              <w:rPr>
                <w:noProof/>
                <w:webHidden/>
              </w:rPr>
              <w:fldChar w:fldCharType="separate"/>
            </w:r>
            <w:r>
              <w:rPr>
                <w:noProof/>
                <w:webHidden/>
              </w:rPr>
              <w:t>8</w:t>
            </w:r>
            <w:r>
              <w:rPr>
                <w:noProof/>
                <w:webHidden/>
              </w:rPr>
              <w:fldChar w:fldCharType="end"/>
            </w:r>
          </w:hyperlink>
        </w:p>
        <w:p w14:paraId="4624DDD3" w14:textId="1B9CF4EF" w:rsidR="002F3FA0" w:rsidRDefault="002F3FA0">
          <w:pPr>
            <w:pStyle w:val="TDC1"/>
            <w:tabs>
              <w:tab w:val="left" w:pos="992"/>
              <w:tab w:val="right" w:leader="dot" w:pos="9458"/>
            </w:tabs>
            <w:rPr>
              <w:rFonts w:asciiTheme="minorHAnsi" w:eastAsiaTheme="minorEastAsia" w:hAnsiTheme="minorHAnsi" w:cstheme="minorBidi"/>
              <w:b w:val="0"/>
              <w:bCs w:val="0"/>
              <w:noProof/>
              <w:kern w:val="2"/>
              <w:sz w:val="24"/>
              <w:szCs w:val="24"/>
              <w:lang w:eastAsia="es-ES"/>
              <w14:ligatures w14:val="standardContextual"/>
            </w:rPr>
          </w:pPr>
          <w:hyperlink w:anchor="_Toc167956790" w:history="1">
            <w:r w:rsidRPr="009B402E">
              <w:rPr>
                <w:rStyle w:val="Hipervnculo"/>
                <w:noProof/>
              </w:rPr>
              <w:t>7</w:t>
            </w:r>
            <w:r>
              <w:rPr>
                <w:rFonts w:asciiTheme="minorHAnsi" w:eastAsiaTheme="minorEastAsia" w:hAnsiTheme="minorHAnsi" w:cstheme="minorBidi"/>
                <w:b w:val="0"/>
                <w:bCs w:val="0"/>
                <w:noProof/>
                <w:kern w:val="2"/>
                <w:sz w:val="24"/>
                <w:szCs w:val="24"/>
                <w:lang w:eastAsia="es-ES"/>
                <w14:ligatures w14:val="standardContextual"/>
              </w:rPr>
              <w:tab/>
            </w:r>
            <w:r w:rsidRPr="009B402E">
              <w:rPr>
                <w:rStyle w:val="Hipervnculo"/>
                <w:noProof/>
              </w:rPr>
              <w:t xml:space="preserve"> Trabajo Futuro</w:t>
            </w:r>
            <w:r>
              <w:rPr>
                <w:noProof/>
                <w:webHidden/>
              </w:rPr>
              <w:tab/>
            </w:r>
            <w:r>
              <w:rPr>
                <w:noProof/>
                <w:webHidden/>
              </w:rPr>
              <w:fldChar w:fldCharType="begin"/>
            </w:r>
            <w:r>
              <w:rPr>
                <w:noProof/>
                <w:webHidden/>
              </w:rPr>
              <w:instrText xml:space="preserve"> PAGEREF _Toc167956790 \h </w:instrText>
            </w:r>
            <w:r>
              <w:rPr>
                <w:noProof/>
                <w:webHidden/>
              </w:rPr>
            </w:r>
            <w:r>
              <w:rPr>
                <w:noProof/>
                <w:webHidden/>
              </w:rPr>
              <w:fldChar w:fldCharType="separate"/>
            </w:r>
            <w:r>
              <w:rPr>
                <w:noProof/>
                <w:webHidden/>
              </w:rPr>
              <w:t>9</w:t>
            </w:r>
            <w:r>
              <w:rPr>
                <w:noProof/>
                <w:webHidden/>
              </w:rPr>
              <w:fldChar w:fldCharType="end"/>
            </w:r>
          </w:hyperlink>
        </w:p>
        <w:p w14:paraId="0F5EB6B4" w14:textId="4FB56500"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92" w:history="1">
            <w:r w:rsidRPr="009B402E">
              <w:rPr>
                <w:rStyle w:val="Hipervnculo"/>
                <w:noProof/>
                <w:w w:val="102"/>
              </w:rPr>
              <w:t>7.1.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_Toc167956792 \h </w:instrText>
            </w:r>
            <w:r>
              <w:rPr>
                <w:noProof/>
                <w:webHidden/>
              </w:rPr>
            </w:r>
            <w:r>
              <w:rPr>
                <w:noProof/>
                <w:webHidden/>
              </w:rPr>
              <w:fldChar w:fldCharType="separate"/>
            </w:r>
            <w:r>
              <w:rPr>
                <w:noProof/>
                <w:webHidden/>
              </w:rPr>
              <w:t>9</w:t>
            </w:r>
            <w:r>
              <w:rPr>
                <w:noProof/>
                <w:webHidden/>
              </w:rPr>
              <w:fldChar w:fldCharType="end"/>
            </w:r>
          </w:hyperlink>
        </w:p>
        <w:p w14:paraId="3F93E312" w14:textId="07579B01"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93" w:history="1">
            <w:r w:rsidRPr="009B402E">
              <w:rPr>
                <w:rStyle w:val="Hipervnculo"/>
                <w:noProof/>
                <w:w w:val="102"/>
              </w:rPr>
              <w:t>7.2.</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_Toc167956793 \h </w:instrText>
            </w:r>
            <w:r>
              <w:rPr>
                <w:noProof/>
                <w:webHidden/>
              </w:rPr>
            </w:r>
            <w:r>
              <w:rPr>
                <w:noProof/>
                <w:webHidden/>
              </w:rPr>
              <w:fldChar w:fldCharType="separate"/>
            </w:r>
            <w:r>
              <w:rPr>
                <w:noProof/>
                <w:webHidden/>
              </w:rPr>
              <w:t>9</w:t>
            </w:r>
            <w:r>
              <w:rPr>
                <w:noProof/>
                <w:webHidden/>
              </w:rPr>
              <w:fldChar w:fldCharType="end"/>
            </w:r>
          </w:hyperlink>
        </w:p>
        <w:p w14:paraId="277AEE8D" w14:textId="6DEEB4A1" w:rsidR="002F3FA0" w:rsidRDefault="002F3FA0">
          <w:pPr>
            <w:pStyle w:val="TDC4"/>
            <w:tabs>
              <w:tab w:val="left" w:pos="1654"/>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94" w:history="1">
            <w:r w:rsidRPr="009B402E">
              <w:rPr>
                <w:rStyle w:val="Hipervnculo"/>
                <w:noProof/>
                <w:w w:val="102"/>
              </w:rPr>
              <w:t>7.3.</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Subsección</w:t>
            </w:r>
            <w:r>
              <w:rPr>
                <w:noProof/>
                <w:webHidden/>
              </w:rPr>
              <w:tab/>
            </w:r>
            <w:r>
              <w:rPr>
                <w:noProof/>
                <w:webHidden/>
              </w:rPr>
              <w:fldChar w:fldCharType="begin"/>
            </w:r>
            <w:r>
              <w:rPr>
                <w:noProof/>
                <w:webHidden/>
              </w:rPr>
              <w:instrText xml:space="preserve"> PAGEREF _Toc167956794 \h </w:instrText>
            </w:r>
            <w:r>
              <w:rPr>
                <w:noProof/>
                <w:webHidden/>
              </w:rPr>
            </w:r>
            <w:r>
              <w:rPr>
                <w:noProof/>
                <w:webHidden/>
              </w:rPr>
              <w:fldChar w:fldCharType="separate"/>
            </w:r>
            <w:r>
              <w:rPr>
                <w:noProof/>
                <w:webHidden/>
              </w:rPr>
              <w:t>9</w:t>
            </w:r>
            <w:r>
              <w:rPr>
                <w:noProof/>
                <w:webHidden/>
              </w:rPr>
              <w:fldChar w:fldCharType="end"/>
            </w:r>
          </w:hyperlink>
        </w:p>
        <w:p w14:paraId="321E55DD" w14:textId="0C11934B" w:rsidR="002F3FA0" w:rsidRDefault="002F3FA0">
          <w:pPr>
            <w:pStyle w:val="TDC5"/>
            <w:tabs>
              <w:tab w:val="left" w:pos="2063"/>
              <w:tab w:val="right" w:leader="dot" w:pos="9458"/>
            </w:tabs>
            <w:rPr>
              <w:rFonts w:asciiTheme="minorHAnsi" w:eastAsiaTheme="minorEastAsia" w:hAnsiTheme="minorHAnsi" w:cstheme="minorBidi"/>
              <w:noProof/>
              <w:kern w:val="2"/>
              <w:sz w:val="24"/>
              <w:szCs w:val="24"/>
              <w:lang w:eastAsia="es-ES"/>
              <w14:ligatures w14:val="standardContextual"/>
            </w:rPr>
          </w:pPr>
          <w:hyperlink w:anchor="_Toc167956797" w:history="1">
            <w:r w:rsidRPr="009B402E">
              <w:rPr>
                <w:rStyle w:val="Hipervnculo"/>
                <w:noProof/>
              </w:rPr>
              <w:t>7.3.1.</w:t>
            </w:r>
            <w:r>
              <w:rPr>
                <w:rFonts w:asciiTheme="minorHAnsi" w:eastAsiaTheme="minorEastAsia" w:hAnsiTheme="minorHAnsi" w:cstheme="minorBidi"/>
                <w:noProof/>
                <w:kern w:val="2"/>
                <w:sz w:val="24"/>
                <w:szCs w:val="24"/>
                <w:lang w:eastAsia="es-ES"/>
                <w14:ligatures w14:val="standardContextual"/>
              </w:rPr>
              <w:tab/>
            </w:r>
            <w:r w:rsidRPr="009B402E">
              <w:rPr>
                <w:rStyle w:val="Hipervnculo"/>
                <w:noProof/>
              </w:rPr>
              <w:t>Subsubsección</w:t>
            </w:r>
            <w:r>
              <w:rPr>
                <w:noProof/>
                <w:webHidden/>
              </w:rPr>
              <w:tab/>
            </w:r>
            <w:r>
              <w:rPr>
                <w:noProof/>
                <w:webHidden/>
              </w:rPr>
              <w:fldChar w:fldCharType="begin"/>
            </w:r>
            <w:r>
              <w:rPr>
                <w:noProof/>
                <w:webHidden/>
              </w:rPr>
              <w:instrText xml:space="preserve"> PAGEREF _Toc167956797 \h </w:instrText>
            </w:r>
            <w:r>
              <w:rPr>
                <w:noProof/>
                <w:webHidden/>
              </w:rPr>
            </w:r>
            <w:r>
              <w:rPr>
                <w:noProof/>
                <w:webHidden/>
              </w:rPr>
              <w:fldChar w:fldCharType="separate"/>
            </w:r>
            <w:r>
              <w:rPr>
                <w:noProof/>
                <w:webHidden/>
              </w:rPr>
              <w:t>9</w:t>
            </w:r>
            <w:r>
              <w:rPr>
                <w:noProof/>
                <w:webHidden/>
              </w:rPr>
              <w:fldChar w:fldCharType="end"/>
            </w:r>
          </w:hyperlink>
        </w:p>
        <w:p w14:paraId="50D0D36E" w14:textId="022ED96D"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98" w:history="1">
            <w:r w:rsidRPr="009B402E">
              <w:rPr>
                <w:rStyle w:val="Hipervnculo"/>
                <w:noProof/>
              </w:rPr>
              <w:t>Bibliografía</w:t>
            </w:r>
            <w:r>
              <w:rPr>
                <w:noProof/>
                <w:webHidden/>
              </w:rPr>
              <w:tab/>
            </w:r>
            <w:r>
              <w:rPr>
                <w:noProof/>
                <w:webHidden/>
              </w:rPr>
              <w:fldChar w:fldCharType="begin"/>
            </w:r>
            <w:r>
              <w:rPr>
                <w:noProof/>
                <w:webHidden/>
              </w:rPr>
              <w:instrText xml:space="preserve"> PAGEREF _Toc167956798 \h </w:instrText>
            </w:r>
            <w:r>
              <w:rPr>
                <w:noProof/>
                <w:webHidden/>
              </w:rPr>
            </w:r>
            <w:r>
              <w:rPr>
                <w:noProof/>
                <w:webHidden/>
              </w:rPr>
              <w:fldChar w:fldCharType="separate"/>
            </w:r>
            <w:r>
              <w:rPr>
                <w:noProof/>
                <w:webHidden/>
              </w:rPr>
              <w:t>9</w:t>
            </w:r>
            <w:r>
              <w:rPr>
                <w:noProof/>
                <w:webHidden/>
              </w:rPr>
              <w:fldChar w:fldCharType="end"/>
            </w:r>
          </w:hyperlink>
        </w:p>
        <w:p w14:paraId="764BFC1F" w14:textId="683EE73A"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799" w:history="1">
            <w:r w:rsidRPr="009B402E">
              <w:rPr>
                <w:rStyle w:val="Hipervnculo"/>
                <w:noProof/>
              </w:rPr>
              <w:t>Apéndices</w:t>
            </w:r>
            <w:r>
              <w:rPr>
                <w:noProof/>
                <w:webHidden/>
              </w:rPr>
              <w:tab/>
            </w:r>
            <w:r>
              <w:rPr>
                <w:noProof/>
                <w:webHidden/>
              </w:rPr>
              <w:fldChar w:fldCharType="begin"/>
            </w:r>
            <w:r>
              <w:rPr>
                <w:noProof/>
                <w:webHidden/>
              </w:rPr>
              <w:instrText xml:space="preserve"> PAGEREF _Toc167956799 \h </w:instrText>
            </w:r>
            <w:r>
              <w:rPr>
                <w:noProof/>
                <w:webHidden/>
              </w:rPr>
            </w:r>
            <w:r>
              <w:rPr>
                <w:noProof/>
                <w:webHidden/>
              </w:rPr>
              <w:fldChar w:fldCharType="separate"/>
            </w:r>
            <w:r>
              <w:rPr>
                <w:noProof/>
                <w:webHidden/>
              </w:rPr>
              <w:t>11</w:t>
            </w:r>
            <w:r>
              <w:rPr>
                <w:noProof/>
                <w:webHidden/>
              </w:rPr>
              <w:fldChar w:fldCharType="end"/>
            </w:r>
          </w:hyperlink>
        </w:p>
        <w:p w14:paraId="5C14374F" w14:textId="050EE936" w:rsidR="002F3FA0" w:rsidRDefault="002F3FA0">
          <w:pPr>
            <w:pStyle w:val="TDC3"/>
            <w:tabs>
              <w:tab w:val="right" w:leader="dot" w:pos="9458"/>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67956800" w:history="1">
            <w:r w:rsidRPr="009B402E">
              <w:rPr>
                <w:rStyle w:val="Hipervnculo"/>
                <w:noProof/>
              </w:rPr>
              <w:t>Apéndice A</w:t>
            </w:r>
            <w:r>
              <w:rPr>
                <w:noProof/>
                <w:webHidden/>
              </w:rPr>
              <w:tab/>
            </w:r>
            <w:r>
              <w:rPr>
                <w:noProof/>
                <w:webHidden/>
              </w:rPr>
              <w:fldChar w:fldCharType="begin"/>
            </w:r>
            <w:r>
              <w:rPr>
                <w:noProof/>
                <w:webHidden/>
              </w:rPr>
              <w:instrText xml:space="preserve"> PAGEREF _Toc167956800 \h </w:instrText>
            </w:r>
            <w:r>
              <w:rPr>
                <w:noProof/>
                <w:webHidden/>
              </w:rPr>
            </w:r>
            <w:r>
              <w:rPr>
                <w:noProof/>
                <w:webHidden/>
              </w:rPr>
              <w:fldChar w:fldCharType="separate"/>
            </w:r>
            <w:r>
              <w:rPr>
                <w:noProof/>
                <w:webHidden/>
              </w:rPr>
              <w:t>13</w:t>
            </w:r>
            <w:r>
              <w:rPr>
                <w:noProof/>
                <w:webHidden/>
              </w:rPr>
              <w:fldChar w:fldCharType="end"/>
            </w:r>
          </w:hyperlink>
        </w:p>
        <w:p w14:paraId="1D82457B" w14:textId="0E9AA9E5" w:rsidR="0093622B" w:rsidRDefault="009F4868">
          <w:pPr>
            <w:pStyle w:val="TDC3"/>
            <w:tabs>
              <w:tab w:val="right" w:leader="dot" w:pos="9462"/>
            </w:tabs>
            <w:rPr>
              <w:rFonts w:asciiTheme="minorHAnsi" w:eastAsiaTheme="minorEastAsia" w:hAnsiTheme="minorHAnsi" w:cstheme="minorBidi"/>
              <w:b w:val="0"/>
              <w:bCs w:val="0"/>
              <w:i w:val="0"/>
              <w:iCs w:val="0"/>
              <w:lang w:eastAsia="es-ES"/>
            </w:rPr>
          </w:pPr>
          <w:r>
            <w:rPr>
              <w:rStyle w:val="Enlacedelndice"/>
              <w:i w:val="0"/>
              <w:iCs w:val="0"/>
            </w:rPr>
            <w:fldChar w:fldCharType="end"/>
          </w:r>
        </w:p>
      </w:sdtContent>
    </w:sdt>
    <w:p w14:paraId="29B0382E" w14:textId="77777777" w:rsidR="0093622B" w:rsidRDefault="0093622B">
      <w:pPr>
        <w:pStyle w:val="TDC6"/>
        <w:widowControl/>
        <w:tabs>
          <w:tab w:val="left" w:pos="1248"/>
        </w:tabs>
        <w:spacing w:before="277" w:line="288" w:lineRule="auto"/>
        <w:ind w:left="0" w:firstLine="0"/>
      </w:pPr>
    </w:p>
    <w:p w14:paraId="686814E6" w14:textId="77777777" w:rsidR="0093622B" w:rsidRDefault="009F4868">
      <w:r>
        <w:br w:type="page"/>
      </w:r>
    </w:p>
    <w:p w14:paraId="7BF6B3BD" w14:textId="77777777" w:rsidR="0093622B" w:rsidRDefault="009F4868">
      <w:pPr>
        <w:widowControl/>
      </w:pPr>
      <w:r>
        <w:lastRenderedPageBreak/>
        <w:br w:type="page"/>
      </w:r>
    </w:p>
    <w:p w14:paraId="425A40FD" w14:textId="77777777" w:rsidR="0093622B" w:rsidRDefault="0093622B">
      <w:pPr>
        <w:widowControl/>
        <w:spacing w:line="336" w:lineRule="auto"/>
        <w:jc w:val="both"/>
        <w:sectPr w:rsidR="0093622B">
          <w:headerReference w:type="even" r:id="rId29"/>
          <w:headerReference w:type="default" r:id="rId30"/>
          <w:footerReference w:type="even" r:id="rId31"/>
          <w:footerReference w:type="default" r:id="rId32"/>
          <w:pgSz w:w="11906" w:h="16838"/>
          <w:pgMar w:top="1134" w:right="680" w:bottom="1134" w:left="1758" w:header="0" w:footer="409" w:gutter="0"/>
          <w:pgNumType w:fmt="upperRoman"/>
          <w:cols w:space="720"/>
          <w:formProt w:val="0"/>
          <w:docGrid w:linePitch="100" w:charSpace="4096"/>
        </w:sectPr>
      </w:pPr>
    </w:p>
    <w:p w14:paraId="1B7BEFF8" w14:textId="5C532BF2" w:rsidR="0093622B" w:rsidRPr="009A5792" w:rsidRDefault="009F4868" w:rsidP="0032369C">
      <w:pPr>
        <w:pStyle w:val="Ttulo3"/>
        <w:widowControl/>
        <w:pBdr>
          <w:bottom w:val="single" w:sz="24" w:space="1" w:color="9A7248"/>
        </w:pBdr>
        <w:tabs>
          <w:tab w:val="clear" w:pos="10226"/>
          <w:tab w:val="left" w:pos="9472"/>
        </w:tabs>
        <w:spacing w:line="240" w:lineRule="auto"/>
        <w:ind w:left="0"/>
        <w:jc w:val="both"/>
        <w:rPr>
          <w:u w:val="none"/>
        </w:rPr>
      </w:pPr>
      <w:bookmarkStart w:id="21" w:name="_Toc99573214"/>
      <w:bookmarkStart w:id="22" w:name="_Toc99744976"/>
      <w:bookmarkStart w:id="23" w:name="_Toc100528771"/>
      <w:bookmarkStart w:id="24" w:name="_Toc167956743"/>
      <w:r w:rsidRPr="009A5792">
        <w:rPr>
          <w:u w:val="none"/>
        </w:rPr>
        <w:lastRenderedPageBreak/>
        <w:t>Índice de figuras</w:t>
      </w:r>
      <w:bookmarkEnd w:id="21"/>
      <w:bookmarkEnd w:id="22"/>
      <w:bookmarkEnd w:id="23"/>
      <w:bookmarkEnd w:id="24"/>
    </w:p>
    <w:p w14:paraId="7CB1D08F" w14:textId="6897DFF6" w:rsidR="0093622B" w:rsidRDefault="009F4868" w:rsidP="00D8155C">
      <w:pPr>
        <w:pStyle w:val="Tabladeilustraciones"/>
        <w:widowControl/>
        <w:tabs>
          <w:tab w:val="right" w:leader="dot" w:pos="9462"/>
        </w:tabs>
        <w:spacing w:before="360"/>
        <w:jc w:val="both"/>
        <w:rPr>
          <w:rFonts w:asciiTheme="minorHAnsi" w:eastAsiaTheme="minorEastAsia" w:hAnsiTheme="minorHAnsi" w:cstheme="minorBidi"/>
          <w:lang w:eastAsia="es-ES"/>
        </w:rPr>
      </w:pPr>
      <w:r>
        <w:t>X.X    Figura 1</w:t>
      </w:r>
      <w:r>
        <w:rPr>
          <w:vanish/>
        </w:rPr>
        <w:tab/>
        <w:t>XX</w:t>
      </w:r>
    </w:p>
    <w:p w14:paraId="4C9B0B7D" w14:textId="77777777" w:rsidR="0093622B" w:rsidRDefault="0093622B">
      <w:pPr>
        <w:widowControl/>
        <w:jc w:val="both"/>
      </w:pPr>
    </w:p>
    <w:p w14:paraId="731498E4" w14:textId="77777777" w:rsidR="0093622B" w:rsidRDefault="0093622B">
      <w:pPr>
        <w:widowControl/>
        <w:jc w:val="both"/>
      </w:pPr>
    </w:p>
    <w:p w14:paraId="783A64E7" w14:textId="680C9B27" w:rsidR="0093622B" w:rsidRPr="009A5792" w:rsidRDefault="009F4868" w:rsidP="0032369C">
      <w:pPr>
        <w:pStyle w:val="Ttulo3"/>
        <w:widowControl/>
        <w:pBdr>
          <w:bottom w:val="single" w:sz="24" w:space="1" w:color="9A7248"/>
        </w:pBdr>
        <w:tabs>
          <w:tab w:val="clear" w:pos="10226"/>
          <w:tab w:val="left" w:pos="9472"/>
        </w:tabs>
        <w:spacing w:line="240" w:lineRule="auto"/>
        <w:ind w:left="0"/>
        <w:jc w:val="both"/>
        <w:rPr>
          <w:u w:val="none"/>
        </w:rPr>
      </w:pPr>
      <w:bookmarkStart w:id="25" w:name="_Toc100528772"/>
      <w:bookmarkStart w:id="26" w:name="_Toc99744977"/>
      <w:bookmarkStart w:id="27" w:name="_Toc99573215"/>
      <w:bookmarkStart w:id="28" w:name="_Toc167956744"/>
      <w:r w:rsidRPr="009A5792">
        <w:rPr>
          <w:u w:val="none"/>
        </w:rPr>
        <w:t>Índice de tablas</w:t>
      </w:r>
      <w:bookmarkEnd w:id="25"/>
      <w:bookmarkEnd w:id="26"/>
      <w:bookmarkEnd w:id="27"/>
      <w:bookmarkEnd w:id="28"/>
    </w:p>
    <w:p w14:paraId="733DD858" w14:textId="3154D9EC" w:rsidR="0093622B" w:rsidRDefault="009F4868" w:rsidP="00D8155C">
      <w:pPr>
        <w:pStyle w:val="Tabladeilustraciones"/>
        <w:widowControl/>
        <w:tabs>
          <w:tab w:val="right" w:leader="dot" w:pos="9462"/>
        </w:tabs>
        <w:spacing w:before="360"/>
        <w:jc w:val="both"/>
        <w:rPr>
          <w:rFonts w:asciiTheme="minorHAnsi" w:eastAsiaTheme="minorEastAsia" w:hAnsiTheme="minorHAnsi" w:cstheme="minorBidi"/>
          <w:lang w:eastAsia="es-ES"/>
        </w:rPr>
      </w:pPr>
      <w:r>
        <w:t>X.X    Tabla 1</w:t>
      </w:r>
      <w:r>
        <w:rPr>
          <w:vanish/>
        </w:rPr>
        <w:tab/>
        <w:t>XX</w:t>
      </w:r>
    </w:p>
    <w:p w14:paraId="26A18D80" w14:textId="77777777" w:rsidR="0093622B" w:rsidRDefault="0093622B">
      <w:pPr>
        <w:widowControl/>
        <w:jc w:val="both"/>
      </w:pPr>
    </w:p>
    <w:p w14:paraId="1EBE1FC6" w14:textId="77777777" w:rsidR="0093622B" w:rsidRDefault="0093622B">
      <w:pPr>
        <w:widowControl/>
        <w:jc w:val="both"/>
      </w:pPr>
    </w:p>
    <w:p w14:paraId="7ED5B236" w14:textId="0987741E" w:rsidR="0093622B" w:rsidRPr="009A5792" w:rsidRDefault="009F4868" w:rsidP="0032369C">
      <w:pPr>
        <w:pStyle w:val="Ttulo3"/>
        <w:widowControl/>
        <w:pBdr>
          <w:bottom w:val="single" w:sz="24" w:space="1" w:color="9A7248"/>
        </w:pBdr>
        <w:tabs>
          <w:tab w:val="clear" w:pos="10226"/>
          <w:tab w:val="left" w:pos="9472"/>
        </w:tabs>
        <w:spacing w:line="240" w:lineRule="auto"/>
        <w:ind w:left="0"/>
        <w:jc w:val="both"/>
        <w:rPr>
          <w:u w:val="none"/>
        </w:rPr>
      </w:pPr>
      <w:bookmarkStart w:id="29" w:name="_Toc99573216"/>
      <w:bookmarkStart w:id="30" w:name="_Toc99744978"/>
      <w:bookmarkStart w:id="31" w:name="_Toc100528773"/>
      <w:bookmarkStart w:id="32" w:name="_Toc167956745"/>
      <w:r w:rsidRPr="009A5792">
        <w:rPr>
          <w:u w:val="none"/>
        </w:rPr>
        <w:t xml:space="preserve">Índice de </w:t>
      </w:r>
      <w:bookmarkStart w:id="33" w:name="_Hlk102510219"/>
      <w:r w:rsidRPr="009A5792">
        <w:rPr>
          <w:u w:val="none"/>
        </w:rPr>
        <w:t>cuadros</w:t>
      </w:r>
      <w:bookmarkEnd w:id="29"/>
      <w:bookmarkEnd w:id="30"/>
      <w:bookmarkEnd w:id="31"/>
      <w:bookmarkEnd w:id="32"/>
      <w:bookmarkEnd w:id="33"/>
    </w:p>
    <w:p w14:paraId="3F5D11E3" w14:textId="5A0564E1" w:rsidR="00D8155C" w:rsidRPr="00D8155C" w:rsidRDefault="009F4868" w:rsidP="00D8155C">
      <w:pPr>
        <w:pStyle w:val="Tabladeilustraciones"/>
        <w:widowControl/>
        <w:tabs>
          <w:tab w:val="right" w:leader="dot" w:pos="9462"/>
        </w:tabs>
        <w:spacing w:before="360"/>
        <w:jc w:val="both"/>
      </w:pPr>
      <w:r>
        <w:t>X.X    Cuadro 1</w:t>
      </w:r>
      <w:r>
        <w:rPr>
          <w:vanish/>
        </w:rPr>
        <w:tab/>
        <w:t>XX</w:t>
      </w:r>
      <w:bookmarkStart w:id="34" w:name="_Hlk102510232"/>
      <w:bookmarkEnd w:id="34"/>
    </w:p>
    <w:p w14:paraId="3C191F89" w14:textId="77777777" w:rsidR="0093622B" w:rsidRDefault="0093622B">
      <w:pPr>
        <w:widowControl/>
      </w:pPr>
    </w:p>
    <w:p w14:paraId="2ADBA24A" w14:textId="77777777" w:rsidR="0093622B" w:rsidRDefault="0093622B">
      <w:pPr>
        <w:widowControl/>
      </w:pPr>
    </w:p>
    <w:p w14:paraId="5B679C5C" w14:textId="2DC85CE1" w:rsidR="0093622B" w:rsidRDefault="0093622B" w:rsidP="005C4407">
      <w:pPr>
        <w:sectPr w:rsidR="0093622B">
          <w:headerReference w:type="even" r:id="rId33"/>
          <w:headerReference w:type="default" r:id="rId34"/>
          <w:footerReference w:type="even" r:id="rId35"/>
          <w:footerReference w:type="default" r:id="rId36"/>
          <w:pgSz w:w="11906" w:h="16838"/>
          <w:pgMar w:top="1134" w:right="680" w:bottom="1134" w:left="1758" w:header="0" w:footer="457" w:gutter="0"/>
          <w:pgNumType w:fmt="upperRoman"/>
          <w:cols w:space="720"/>
          <w:formProt w:val="0"/>
          <w:docGrid w:linePitch="100" w:charSpace="4096"/>
        </w:sectPr>
      </w:pPr>
    </w:p>
    <w:p w14:paraId="30E6619F" w14:textId="466F6A8E" w:rsidR="0093622B" w:rsidRPr="005C4407" w:rsidRDefault="005C4407" w:rsidP="005C4407">
      <w:pPr>
        <w:widowControl/>
        <w:rPr>
          <w:sz w:val="24"/>
          <w:szCs w:val="24"/>
        </w:rPr>
      </w:pPr>
      <w:bookmarkStart w:id="35" w:name="_Toc98967507"/>
      <w:bookmarkStart w:id="36" w:name="Estética"/>
      <w:bookmarkEnd w:id="35"/>
      <w:bookmarkEnd w:id="36"/>
      <w:r w:rsidRPr="005C4407">
        <w:rPr>
          <w:sz w:val="2"/>
          <w:szCs w:val="2"/>
        </w:rPr>
        <w:lastRenderedPageBreak/>
        <w:t xml:space="preserve"> </w:t>
      </w:r>
    </w:p>
    <w:bookmarkStart w:id="37" w:name="_Toc167956746"/>
    <w:p w14:paraId="113BCF54" w14:textId="589195AD" w:rsidR="0093622B" w:rsidRPr="00E91B7E" w:rsidRDefault="005C4407" w:rsidP="006A700C">
      <w:pPr>
        <w:pStyle w:val="Ttulo1"/>
        <w:pBdr>
          <w:bottom w:val="single" w:sz="24" w:space="1" w:color="9A7248"/>
        </w:pBdr>
        <w:spacing w:after="100" w:afterAutospacing="1" w:line="240" w:lineRule="auto"/>
        <w:jc w:val="left"/>
        <w:rPr>
          <w:u w:val="none"/>
        </w:rPr>
      </w:pPr>
      <w:r w:rsidRPr="005C4407">
        <w:rPr>
          <w:noProof/>
          <w:sz w:val="2"/>
          <w:szCs w:val="2"/>
        </w:rPr>
        <mc:AlternateContent>
          <mc:Choice Requires="wps">
            <w:drawing>
              <wp:anchor distT="0" distB="0" distL="0" distR="0" simplePos="0" relativeHeight="2" behindDoc="0" locked="0" layoutInCell="1" allowOverlap="1" wp14:anchorId="00E78160" wp14:editId="7E115D4B">
                <wp:simplePos x="0" y="0"/>
                <wp:positionH relativeFrom="page">
                  <wp:posOffset>6145530</wp:posOffset>
                </wp:positionH>
                <wp:positionV relativeFrom="paragraph">
                  <wp:posOffset>226060</wp:posOffset>
                </wp:positionV>
                <wp:extent cx="18415" cy="769620"/>
                <wp:effectExtent l="0" t="0" r="20320" b="0"/>
                <wp:wrapNone/>
                <wp:docPr id="5"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A1E2E42" id="docshape25" o:spid="_x0000_s1026" style="position:absolute;margin-left:483.9pt;margin-top:17.8pt;width:1.45pt;height:60.6pt;z-index: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rsidR="00877AB2">
        <w:t xml:space="preserve"> </w:t>
      </w:r>
      <w:bookmarkStart w:id="38" w:name="_Toc98967508"/>
      <w:bookmarkStart w:id="39" w:name="_Toc98970305"/>
      <w:r w:rsidR="009F4868" w:rsidRPr="00E91B7E">
        <w:rPr>
          <w:u w:val="none"/>
        </w:rPr>
        <w:t>Introducción</w:t>
      </w:r>
      <w:bookmarkEnd w:id="37"/>
      <w:bookmarkEnd w:id="38"/>
      <w:bookmarkEnd w:id="39"/>
    </w:p>
    <w:p w14:paraId="5C4AA89F" w14:textId="77777777" w:rsidR="002F3FA0" w:rsidRDefault="002F3FA0" w:rsidP="002F3FA0">
      <w:pPr>
        <w:spacing w:line="336" w:lineRule="auto"/>
        <w:ind w:firstLine="357"/>
      </w:pPr>
      <w:r>
        <w:t>En los últimos años, investigadores y administradores de sistemas han tomado una gran relevancia en el ámbito de la monitorización de servicios de red con el objetivo de detectar comportamientos extraños y generar alertas para dichas situaciones. Esto sumado a la creciente capacidad y carga de servidores de empresas modernas y CPD (Centro de Procesado de Datos), ha hecho de este proceso algo bastante complejo y laborioso, debido a la variedad en el comportamiento de los servidores y subredes de organizaciones y grandes empresas. El objetivo principal de esta labor es la de encontrar soluciones que se adapten al comportamiento concreto de los servidores o segmentos de red a analizar. La gran cantidad de información y datos que poseen las series temporales, así como el limitado tiempo de los investigadores y administradores, dificulta su manejo y nos sugiere poner la vista en soluciones basadas en aprendizaje automático que puedan hacer frente al procesado masivo de datos.</w:t>
      </w:r>
    </w:p>
    <w:p w14:paraId="3733B321" w14:textId="77777777" w:rsidR="002F3FA0" w:rsidRDefault="002F3FA0" w:rsidP="002F3FA0">
      <w:pPr>
        <w:spacing w:line="360" w:lineRule="auto"/>
        <w:ind w:firstLine="360"/>
      </w:pPr>
      <w:r>
        <w:t>La monitorización de segmentos de red es una herramienta muy útil para caracterizar las series temporales del tráfico de redes y poder así agruparlas respecto a un comportamiento similar. La agrupación de estos servicios nos permite ver un comportamiento común sobre el que poder detectar anomalías o situaciones de cambio relevantes en la dinámica del segmento de red.</w:t>
      </w:r>
    </w:p>
    <w:p w14:paraId="556BCAE2" w14:textId="77777777" w:rsidR="002F3FA0" w:rsidRDefault="002F3FA0" w:rsidP="002F3FA0">
      <w:pPr>
        <w:spacing w:line="360" w:lineRule="auto"/>
        <w:ind w:firstLine="360"/>
      </w:pPr>
      <w:r>
        <w:t>La detección de estos cambios o anomalías suponen una gran ventaja para las organizaciones y empresas de cara a poder distribuir sus recursos de manera eficiente y lógica, y tener capacidad de previsión acerca de posibles subidas o bajadas de carga en sus servidores. La incapacidad para prever este tipo de situaciones podría suponer la pérdida de disponibilidad de servicios o el derroche de estos en una red infrautilizada, lo que se traduce en problemas económicos para la empresa.</w:t>
      </w:r>
    </w:p>
    <w:p w14:paraId="23532E66" w14:textId="77777777" w:rsidR="002F3FA0" w:rsidRDefault="002F3FA0" w:rsidP="002F3FA0">
      <w:pPr>
        <w:spacing w:line="360" w:lineRule="auto"/>
        <w:ind w:firstLine="360"/>
      </w:pPr>
      <w:r>
        <w:t xml:space="preserve">Para la caracterización de estas series temporales se suelen utilizar métodos de </w:t>
      </w:r>
      <w:proofErr w:type="spellStart"/>
      <w:r>
        <w:t>clustering</w:t>
      </w:r>
      <w:proofErr w:type="spellEnd"/>
      <w:r>
        <w:t xml:space="preserve">, que de manera automática agrupan los datos en el número de clústeres elegido teniendo en cuenta posibles relaciones entre los datos de su mismo clúster y diferencias más o menos significativas frente a datos de otros clústeres. </w:t>
      </w:r>
    </w:p>
    <w:p w14:paraId="4927C0EB" w14:textId="77777777" w:rsidR="002F3FA0" w:rsidRDefault="002F3FA0" w:rsidP="002F3FA0">
      <w:pPr>
        <w:spacing w:line="360" w:lineRule="auto"/>
        <w:ind w:firstLine="360"/>
      </w:pPr>
      <w:r>
        <w:t xml:space="preserve">Para el proceso de agrupación de las series temporales, teniendo en cuenta la gran cantidad de información que poseen estas, sería necesario hacer uso de alguna técnica de reducción de componentes como PCA, t-SNE o UMAP. Posteriormente, se utilizarían métodos de </w:t>
      </w:r>
      <w:proofErr w:type="spellStart"/>
      <w:r>
        <w:t>clustering</w:t>
      </w:r>
      <w:proofErr w:type="spellEnd"/>
      <w:r>
        <w:t xml:space="preserve"> como k-</w:t>
      </w:r>
      <w:proofErr w:type="spellStart"/>
      <w:r>
        <w:t>means</w:t>
      </w:r>
      <w:proofErr w:type="spellEnd"/>
      <w:r>
        <w:t xml:space="preserve"> o DBSCAN para generar los resultados en base a la reducción de componentes previamente realizada. </w:t>
      </w:r>
    </w:p>
    <w:p w14:paraId="1520C440" w14:textId="77777777" w:rsidR="002F3FA0" w:rsidRDefault="002F3FA0" w:rsidP="002F3FA0">
      <w:pPr>
        <w:spacing w:line="360" w:lineRule="auto"/>
        <w:ind w:firstLine="360"/>
      </w:pPr>
      <w:r>
        <w:t xml:space="preserve">Esta reducción de componentes nos facilita la visualización de los datos para su </w:t>
      </w:r>
      <w:r>
        <w:lastRenderedPageBreak/>
        <w:t>interpretación posterior, cuyo concepto surge de la idea de que la representación de una secuencia o grupo de datos puede basarse en un subconjunto más pequeño de variables respecto al inicial, manteniendo siempre medida de la varianza entre los datos. La varianza es la métrica que ayuda a distribuir los datos sobre los distintos clústeres y que mide la diferencia o variabilidad de los datos respecto al resto, por lo que al reducir el número de componentes se debe mantener dicha variabilidad para que la distribución de los datos se mantenga correctamente, que es justamente la idea que implementan los métodos de visualización como PCA (técnica que hemos utilizado).</w:t>
      </w:r>
    </w:p>
    <w:p w14:paraId="25158CAA" w14:textId="77777777" w:rsidR="002F3FA0" w:rsidRDefault="002F3FA0" w:rsidP="002F3FA0">
      <w:pPr>
        <w:spacing w:line="360" w:lineRule="auto"/>
        <w:ind w:firstLine="360"/>
      </w:pPr>
      <w:r>
        <w:t>Una vez están agrupados los datos en los distintos clústeres, la idea es poder categorizar las relaciones o patrones que puedan existir entre las series temporales pertenecientes a un mismo clúster, de manera que podamos encontrar información útil para poder utilizarla posteriormente en detección de anomalías o similares.</w:t>
      </w:r>
    </w:p>
    <w:p w14:paraId="05307D8F" w14:textId="77777777" w:rsidR="002F3FA0" w:rsidRDefault="002F3FA0" w:rsidP="007C4781">
      <w:pPr>
        <w:pStyle w:val="Textoindependiente"/>
        <w:widowControl/>
        <w:spacing w:before="720" w:line="288" w:lineRule="auto"/>
        <w:ind w:left="873" w:firstLine="567"/>
        <w:jc w:val="both"/>
        <w:rPr>
          <w:sz w:val="22"/>
          <w:szCs w:val="22"/>
        </w:rPr>
      </w:pPr>
    </w:p>
    <w:p w14:paraId="23396C28" w14:textId="77777777" w:rsidR="002F3FA0" w:rsidRDefault="002F3FA0" w:rsidP="002F3FA0">
      <w:pPr>
        <w:pStyle w:val="Textoindependiente"/>
        <w:widowControl/>
        <w:spacing w:before="720" w:line="288" w:lineRule="auto"/>
        <w:ind w:left="873" w:firstLine="567"/>
        <w:jc w:val="both"/>
        <w:rPr>
          <w:sz w:val="22"/>
          <w:szCs w:val="22"/>
        </w:rPr>
      </w:pPr>
      <w:r>
        <w:rPr>
          <w:sz w:val="22"/>
          <w:szCs w:val="22"/>
        </w:rPr>
        <w:t>Introducción</w:t>
      </w:r>
    </w:p>
    <w:p w14:paraId="6CF6F952" w14:textId="77777777" w:rsidR="002F3FA0" w:rsidRDefault="002F3FA0" w:rsidP="002F3FA0">
      <w:pPr>
        <w:pStyle w:val="Ttulo4"/>
        <w:widowControl/>
        <w:numPr>
          <w:ilvl w:val="1"/>
          <w:numId w:val="3"/>
        </w:numPr>
        <w:tabs>
          <w:tab w:val="left" w:pos="2418"/>
          <w:tab w:val="left" w:pos="2419"/>
        </w:tabs>
        <w:spacing w:beforeAutospacing="1" w:line="336" w:lineRule="auto"/>
        <w:ind w:left="851" w:hanging="851"/>
        <w:jc w:val="both"/>
      </w:pPr>
      <w:bookmarkStart w:id="40" w:name="Tipo_de_documento"/>
      <w:bookmarkStart w:id="41" w:name="_Toc98970306"/>
      <w:bookmarkStart w:id="42" w:name="_Toc167956747"/>
      <w:bookmarkEnd w:id="40"/>
      <w:r>
        <w:rPr>
          <w:color w:val="9A7248"/>
        </w:rPr>
        <w:t>Motivación</w:t>
      </w:r>
      <w:bookmarkEnd w:id="41"/>
      <w:bookmarkEnd w:id="42"/>
    </w:p>
    <w:p w14:paraId="59C7A0DE"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Motivación</w:t>
      </w:r>
    </w:p>
    <w:p w14:paraId="5A735C02" w14:textId="77777777" w:rsidR="002F3FA0" w:rsidRDefault="002F3FA0" w:rsidP="002F3FA0">
      <w:pPr>
        <w:pStyle w:val="Ttulo4"/>
        <w:widowControl/>
        <w:numPr>
          <w:ilvl w:val="1"/>
          <w:numId w:val="3"/>
        </w:numPr>
        <w:tabs>
          <w:tab w:val="left" w:pos="2418"/>
          <w:tab w:val="left" w:pos="2419"/>
        </w:tabs>
        <w:spacing w:beforeAutospacing="1" w:line="336" w:lineRule="auto"/>
        <w:ind w:left="874" w:hanging="874"/>
        <w:jc w:val="both"/>
      </w:pPr>
      <w:bookmarkStart w:id="43" w:name="Gama_de_colores"/>
      <w:bookmarkStart w:id="44" w:name="_Toc98970307"/>
      <w:bookmarkStart w:id="45" w:name="_Toc167956748"/>
      <w:bookmarkEnd w:id="43"/>
      <w:r>
        <w:rPr>
          <w:color w:val="9A7248"/>
        </w:rPr>
        <w:t>Objetivos</w:t>
      </w:r>
      <w:bookmarkEnd w:id="44"/>
      <w:bookmarkEnd w:id="45"/>
    </w:p>
    <w:p w14:paraId="169DA021" w14:textId="77777777" w:rsidR="002F3FA0" w:rsidRDefault="002F3FA0" w:rsidP="002F3FA0">
      <w:pPr>
        <w:pStyle w:val="Textoindependiente"/>
        <w:widowControl/>
        <w:spacing w:beforeAutospacing="1" w:line="288" w:lineRule="auto"/>
        <w:ind w:left="876" w:firstLine="567"/>
        <w:jc w:val="both"/>
        <w:rPr>
          <w:sz w:val="22"/>
          <w:szCs w:val="22"/>
        </w:rPr>
      </w:pPr>
      <w:r>
        <w:rPr>
          <w:sz w:val="22"/>
          <w:szCs w:val="22"/>
        </w:rPr>
        <w:t>Objetivos:</w:t>
      </w:r>
    </w:p>
    <w:p w14:paraId="3814DEF1" w14:textId="77777777" w:rsidR="002F3FA0" w:rsidRDefault="002F3FA0" w:rsidP="002F3FA0">
      <w:pPr>
        <w:pStyle w:val="Textoindependiente"/>
        <w:widowControl/>
        <w:numPr>
          <w:ilvl w:val="0"/>
          <w:numId w:val="4"/>
        </w:numPr>
        <w:spacing w:line="288" w:lineRule="auto"/>
        <w:ind w:left="567" w:hanging="284"/>
        <w:jc w:val="both"/>
      </w:pPr>
      <w:r>
        <w:rPr>
          <w:sz w:val="22"/>
          <w:szCs w:val="22"/>
        </w:rPr>
        <w:t>Objetivo1</w:t>
      </w:r>
    </w:p>
    <w:p w14:paraId="13B98BEF" w14:textId="77777777" w:rsidR="002F3FA0" w:rsidRDefault="002F3FA0" w:rsidP="002F3FA0">
      <w:pPr>
        <w:pStyle w:val="Prrafodelista"/>
        <w:widowControl/>
        <w:numPr>
          <w:ilvl w:val="0"/>
          <w:numId w:val="4"/>
        </w:numPr>
        <w:spacing w:before="0" w:line="288" w:lineRule="auto"/>
        <w:ind w:left="567" w:hanging="284"/>
        <w:jc w:val="both"/>
      </w:pPr>
      <w:bookmarkStart w:id="46" w:name="_Hlk98458583"/>
      <w:r>
        <w:t>Objetivo2</w:t>
      </w:r>
      <w:bookmarkEnd w:id="46"/>
    </w:p>
    <w:p w14:paraId="7BE9F454" w14:textId="77777777" w:rsidR="002F3FA0" w:rsidRDefault="002F3FA0" w:rsidP="007C4781">
      <w:pPr>
        <w:pStyle w:val="Textoindependiente"/>
        <w:widowControl/>
        <w:spacing w:before="720" w:line="288" w:lineRule="auto"/>
        <w:ind w:left="873" w:firstLine="567"/>
        <w:jc w:val="both"/>
        <w:rPr>
          <w:sz w:val="22"/>
          <w:szCs w:val="22"/>
        </w:rPr>
      </w:pPr>
    </w:p>
    <w:p w14:paraId="7A156D46" w14:textId="77777777" w:rsidR="002F3FA0" w:rsidRDefault="002F3FA0" w:rsidP="007C4781">
      <w:pPr>
        <w:pStyle w:val="Textoindependiente"/>
        <w:widowControl/>
        <w:spacing w:before="720" w:line="288" w:lineRule="auto"/>
        <w:ind w:left="873" w:firstLine="567"/>
        <w:jc w:val="both"/>
        <w:rPr>
          <w:sz w:val="22"/>
          <w:szCs w:val="22"/>
        </w:rPr>
      </w:pPr>
    </w:p>
    <w:p w14:paraId="60C426C9" w14:textId="77777777" w:rsidR="002F3FA0" w:rsidRDefault="002F3FA0" w:rsidP="007C4781">
      <w:pPr>
        <w:pStyle w:val="Textoindependiente"/>
        <w:widowControl/>
        <w:spacing w:before="720" w:line="288" w:lineRule="auto"/>
        <w:ind w:left="873" w:firstLine="567"/>
        <w:jc w:val="both"/>
        <w:rPr>
          <w:sz w:val="22"/>
          <w:szCs w:val="22"/>
        </w:rPr>
      </w:pPr>
    </w:p>
    <w:p w14:paraId="1E920421" w14:textId="77777777" w:rsidR="002F3FA0" w:rsidRDefault="002F3FA0" w:rsidP="007C4781">
      <w:pPr>
        <w:pStyle w:val="Textoindependiente"/>
        <w:widowControl/>
        <w:spacing w:before="720" w:line="288" w:lineRule="auto"/>
        <w:ind w:left="873" w:firstLine="567"/>
        <w:jc w:val="both"/>
        <w:rPr>
          <w:sz w:val="22"/>
          <w:szCs w:val="22"/>
        </w:rPr>
      </w:pPr>
    </w:p>
    <w:p w14:paraId="6DCA0A96" w14:textId="77777777" w:rsidR="002F3FA0" w:rsidRDefault="002F3FA0" w:rsidP="007C4781">
      <w:pPr>
        <w:pStyle w:val="Textoindependiente"/>
        <w:widowControl/>
        <w:spacing w:before="720" w:line="288" w:lineRule="auto"/>
        <w:ind w:left="873" w:firstLine="567"/>
        <w:jc w:val="both"/>
        <w:rPr>
          <w:sz w:val="22"/>
          <w:szCs w:val="22"/>
        </w:rPr>
      </w:pPr>
    </w:p>
    <w:p w14:paraId="796C66C7" w14:textId="77777777" w:rsidR="002F3FA0" w:rsidRDefault="002F3FA0" w:rsidP="007C4781">
      <w:pPr>
        <w:pStyle w:val="Textoindependiente"/>
        <w:widowControl/>
        <w:spacing w:before="720" w:line="288" w:lineRule="auto"/>
        <w:ind w:left="873" w:firstLine="567"/>
        <w:jc w:val="both"/>
        <w:rPr>
          <w:sz w:val="22"/>
          <w:szCs w:val="22"/>
        </w:rPr>
      </w:pPr>
    </w:p>
    <w:p w14:paraId="0ED3750D" w14:textId="77777777" w:rsidR="002F3FA0" w:rsidRDefault="002F3FA0" w:rsidP="007C4781">
      <w:pPr>
        <w:pStyle w:val="Textoindependiente"/>
        <w:widowControl/>
        <w:spacing w:before="720" w:line="288" w:lineRule="auto"/>
        <w:ind w:left="873" w:firstLine="567"/>
        <w:jc w:val="both"/>
        <w:rPr>
          <w:sz w:val="22"/>
          <w:szCs w:val="22"/>
        </w:rPr>
      </w:pPr>
    </w:p>
    <w:p w14:paraId="0F2F35D7" w14:textId="77777777" w:rsidR="002F3FA0" w:rsidRDefault="002F3FA0" w:rsidP="007C4781">
      <w:pPr>
        <w:pStyle w:val="Textoindependiente"/>
        <w:widowControl/>
        <w:spacing w:before="720" w:line="288" w:lineRule="auto"/>
        <w:ind w:left="873" w:firstLine="567"/>
        <w:jc w:val="both"/>
        <w:rPr>
          <w:sz w:val="22"/>
          <w:szCs w:val="22"/>
        </w:rPr>
      </w:pPr>
    </w:p>
    <w:p w14:paraId="29EE270B" w14:textId="77777777" w:rsidR="002F3FA0" w:rsidRDefault="002F3FA0" w:rsidP="007C4781">
      <w:pPr>
        <w:pStyle w:val="Textoindependiente"/>
        <w:widowControl/>
        <w:spacing w:before="720" w:line="288" w:lineRule="auto"/>
        <w:ind w:left="873" w:firstLine="567"/>
        <w:jc w:val="both"/>
        <w:rPr>
          <w:sz w:val="22"/>
          <w:szCs w:val="22"/>
        </w:rPr>
      </w:pPr>
    </w:p>
    <w:p w14:paraId="026599B1" w14:textId="77777777" w:rsidR="002F3FA0" w:rsidRDefault="002F3FA0" w:rsidP="007C4781">
      <w:pPr>
        <w:pStyle w:val="Textoindependiente"/>
        <w:widowControl/>
        <w:spacing w:before="720" w:line="288" w:lineRule="auto"/>
        <w:ind w:left="873" w:firstLine="567"/>
        <w:jc w:val="both"/>
        <w:rPr>
          <w:sz w:val="22"/>
          <w:szCs w:val="22"/>
        </w:rPr>
      </w:pPr>
    </w:p>
    <w:p w14:paraId="26A244A7" w14:textId="7EF22899" w:rsidR="002F3FA0" w:rsidRPr="00E91B7E" w:rsidRDefault="002F3FA0" w:rsidP="002F3FA0">
      <w:pPr>
        <w:pStyle w:val="Ttulo1"/>
        <w:pBdr>
          <w:bottom w:val="single" w:sz="24" w:space="1" w:color="9A7248"/>
        </w:pBdr>
        <w:spacing w:after="100" w:afterAutospacing="1" w:line="240" w:lineRule="auto"/>
        <w:jc w:val="left"/>
        <w:rPr>
          <w:u w:val="none"/>
        </w:rPr>
      </w:pPr>
      <w:bookmarkStart w:id="47" w:name="_Toc167956749"/>
      <w:r w:rsidRPr="005C4407">
        <w:rPr>
          <w:noProof/>
          <w:sz w:val="2"/>
          <w:szCs w:val="2"/>
        </w:rPr>
        <mc:AlternateContent>
          <mc:Choice Requires="wps">
            <w:drawing>
              <wp:anchor distT="0" distB="0" distL="0" distR="0" simplePos="0" relativeHeight="251663360" behindDoc="0" locked="0" layoutInCell="1" allowOverlap="1" wp14:anchorId="3A309183" wp14:editId="476CF8A8">
                <wp:simplePos x="0" y="0"/>
                <wp:positionH relativeFrom="page">
                  <wp:posOffset>5583555</wp:posOffset>
                </wp:positionH>
                <wp:positionV relativeFrom="paragraph">
                  <wp:posOffset>226060</wp:posOffset>
                </wp:positionV>
                <wp:extent cx="18415" cy="769620"/>
                <wp:effectExtent l="0" t="0" r="19685" b="0"/>
                <wp:wrapNone/>
                <wp:docPr id="742453653"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34F9C7" id="docshape25" o:spid="_x0000_s1026" style="position:absolute;margin-left:439.65pt;margin-top:17.8pt;width:1.45pt;height:60.6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" fillcolor="#9a7248" stroked="f">
                <w10:wrap anchorx="page"/>
              </v:rect>
            </w:pict>
          </mc:Fallback>
        </mc:AlternateContent>
      </w:r>
      <w:r>
        <w:t xml:space="preserve"> </w:t>
      </w:r>
      <w:r>
        <w:rPr>
          <w:u w:val="none"/>
        </w:rPr>
        <w:t>Estado del Arte</w:t>
      </w:r>
      <w:bookmarkEnd w:id="47"/>
    </w:p>
    <w:p w14:paraId="4B5AED16" w14:textId="77777777" w:rsidR="002F3FA0" w:rsidRDefault="002F3FA0" w:rsidP="007C4781">
      <w:pPr>
        <w:pStyle w:val="Textoindependiente"/>
        <w:widowControl/>
        <w:spacing w:before="720" w:line="288" w:lineRule="auto"/>
        <w:ind w:left="873" w:firstLine="567"/>
        <w:jc w:val="both"/>
        <w:rPr>
          <w:sz w:val="22"/>
          <w:szCs w:val="22"/>
        </w:rPr>
      </w:pPr>
    </w:p>
    <w:p w14:paraId="4F74DC91" w14:textId="77777777" w:rsidR="002F3FA0" w:rsidRDefault="002F3FA0" w:rsidP="002F3FA0">
      <w:pPr>
        <w:pStyle w:val="Textoindependiente"/>
        <w:widowControl/>
        <w:spacing w:before="720" w:line="288" w:lineRule="auto"/>
        <w:ind w:left="873" w:firstLine="567"/>
        <w:jc w:val="both"/>
        <w:rPr>
          <w:sz w:val="22"/>
          <w:szCs w:val="22"/>
        </w:rPr>
      </w:pPr>
      <w:r>
        <w:rPr>
          <w:sz w:val="22"/>
          <w:szCs w:val="22"/>
        </w:rPr>
        <w:t>Introducción</w:t>
      </w:r>
    </w:p>
    <w:p w14:paraId="3F48C682" w14:textId="77777777" w:rsidR="002F3FA0" w:rsidRPr="002F3FA0" w:rsidRDefault="002F3FA0" w:rsidP="002F3FA0">
      <w:pPr>
        <w:pStyle w:val="Prrafodelista"/>
        <w:keepNext/>
        <w:widowControl/>
        <w:numPr>
          <w:ilvl w:val="0"/>
          <w:numId w:val="3"/>
        </w:numPr>
        <w:tabs>
          <w:tab w:val="left" w:pos="2418"/>
          <w:tab w:val="left" w:pos="2419"/>
        </w:tabs>
        <w:spacing w:before="0" w:beforeAutospacing="1" w:line="336" w:lineRule="auto"/>
        <w:jc w:val="both"/>
        <w:outlineLvl w:val="3"/>
        <w:rPr>
          <w:b/>
          <w:bCs/>
          <w:vanish/>
          <w:color w:val="9A7248"/>
          <w:sz w:val="32"/>
          <w:szCs w:val="32"/>
        </w:rPr>
      </w:pPr>
      <w:bookmarkStart w:id="48" w:name="_Toc167956750"/>
      <w:bookmarkEnd w:id="48"/>
    </w:p>
    <w:p w14:paraId="513E92DF" w14:textId="03751F92" w:rsidR="002F3FA0" w:rsidRDefault="002F3FA0" w:rsidP="002F3FA0">
      <w:pPr>
        <w:pStyle w:val="Ttulo4"/>
        <w:widowControl/>
        <w:numPr>
          <w:ilvl w:val="1"/>
          <w:numId w:val="3"/>
        </w:numPr>
        <w:tabs>
          <w:tab w:val="clear" w:pos="0"/>
          <w:tab w:val="num" w:pos="-9"/>
          <w:tab w:val="left" w:pos="2418"/>
          <w:tab w:val="left" w:pos="2419"/>
        </w:tabs>
        <w:spacing w:beforeAutospacing="1" w:line="336" w:lineRule="auto"/>
        <w:ind w:left="873"/>
        <w:jc w:val="both"/>
      </w:pPr>
      <w:bookmarkStart w:id="49" w:name="_Toc167956751"/>
      <w:r>
        <w:rPr>
          <w:color w:val="9A7248"/>
        </w:rPr>
        <w:t>Motivación</w:t>
      </w:r>
      <w:bookmarkEnd w:id="49"/>
    </w:p>
    <w:p w14:paraId="689559F0"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Motivación</w:t>
      </w:r>
    </w:p>
    <w:p w14:paraId="44A83FBA" w14:textId="77777777" w:rsidR="002F3FA0" w:rsidRDefault="002F3FA0" w:rsidP="002F3FA0">
      <w:pPr>
        <w:pStyle w:val="Ttulo4"/>
        <w:widowControl/>
        <w:numPr>
          <w:ilvl w:val="1"/>
          <w:numId w:val="3"/>
        </w:numPr>
        <w:tabs>
          <w:tab w:val="left" w:pos="2418"/>
          <w:tab w:val="left" w:pos="2419"/>
        </w:tabs>
        <w:spacing w:beforeAutospacing="1" w:line="336" w:lineRule="auto"/>
        <w:ind w:left="874" w:hanging="874"/>
        <w:jc w:val="both"/>
      </w:pPr>
      <w:bookmarkStart w:id="50" w:name="_Toc167956752"/>
      <w:r>
        <w:rPr>
          <w:color w:val="9A7248"/>
        </w:rPr>
        <w:t>Objetivos</w:t>
      </w:r>
      <w:bookmarkEnd w:id="50"/>
    </w:p>
    <w:p w14:paraId="05A19FDC" w14:textId="77777777" w:rsidR="002F3FA0" w:rsidRDefault="002F3FA0" w:rsidP="002F3FA0">
      <w:pPr>
        <w:pStyle w:val="Textoindependiente"/>
        <w:widowControl/>
        <w:spacing w:beforeAutospacing="1" w:line="288" w:lineRule="auto"/>
        <w:ind w:left="876" w:firstLine="567"/>
        <w:jc w:val="both"/>
        <w:rPr>
          <w:sz w:val="22"/>
          <w:szCs w:val="22"/>
        </w:rPr>
      </w:pPr>
      <w:r>
        <w:rPr>
          <w:sz w:val="22"/>
          <w:szCs w:val="22"/>
        </w:rPr>
        <w:t>Objetivos:</w:t>
      </w:r>
    </w:p>
    <w:p w14:paraId="247E73DF" w14:textId="77777777" w:rsidR="002F3FA0" w:rsidRDefault="002F3FA0" w:rsidP="002F3FA0">
      <w:pPr>
        <w:pStyle w:val="Textoindependiente"/>
        <w:widowControl/>
        <w:numPr>
          <w:ilvl w:val="0"/>
          <w:numId w:val="4"/>
        </w:numPr>
        <w:spacing w:line="288" w:lineRule="auto"/>
        <w:ind w:left="567" w:hanging="284"/>
        <w:jc w:val="both"/>
      </w:pPr>
      <w:r>
        <w:rPr>
          <w:sz w:val="22"/>
          <w:szCs w:val="22"/>
        </w:rPr>
        <w:t>Objetivo1</w:t>
      </w:r>
    </w:p>
    <w:p w14:paraId="222FE74A" w14:textId="77777777" w:rsidR="002F3FA0" w:rsidRDefault="002F3FA0" w:rsidP="002F3FA0">
      <w:pPr>
        <w:pStyle w:val="Prrafodelista"/>
        <w:widowControl/>
        <w:numPr>
          <w:ilvl w:val="0"/>
          <w:numId w:val="4"/>
        </w:numPr>
        <w:spacing w:before="0" w:line="288" w:lineRule="auto"/>
        <w:ind w:left="567" w:hanging="284"/>
        <w:jc w:val="both"/>
      </w:pPr>
      <w:r>
        <w:t>Objetivo2</w:t>
      </w:r>
    </w:p>
    <w:p w14:paraId="028E076A" w14:textId="77777777" w:rsidR="002F3FA0" w:rsidRDefault="002F3FA0" w:rsidP="007C4781">
      <w:pPr>
        <w:pStyle w:val="Textoindependiente"/>
        <w:widowControl/>
        <w:spacing w:before="720" w:line="288" w:lineRule="auto"/>
        <w:ind w:left="873" w:firstLine="567"/>
        <w:jc w:val="both"/>
        <w:rPr>
          <w:sz w:val="22"/>
          <w:szCs w:val="22"/>
        </w:rPr>
      </w:pPr>
    </w:p>
    <w:p w14:paraId="40AE3485" w14:textId="77777777" w:rsidR="0093622B" w:rsidRDefault="009F4868">
      <w:pPr>
        <w:rPr>
          <w:color w:val="9A7248"/>
          <w:sz w:val="144"/>
          <w:szCs w:val="144"/>
        </w:rPr>
      </w:pPr>
      <w:bookmarkStart w:id="51" w:name="Uso_de_los_colores"/>
      <w:bookmarkStart w:id="52" w:name="Colores"/>
      <w:bookmarkStart w:id="53" w:name="_Toc98967510"/>
      <w:bookmarkEnd w:id="51"/>
      <w:bookmarkEnd w:id="52"/>
      <w:r>
        <w:lastRenderedPageBreak/>
        <w:br w:type="page"/>
      </w:r>
    </w:p>
    <w:p w14:paraId="76219F44" w14:textId="77777777" w:rsidR="0093622B" w:rsidRDefault="009F4868">
      <w:pPr>
        <w:rPr>
          <w:color w:val="9A7248"/>
          <w:sz w:val="144"/>
          <w:szCs w:val="144"/>
        </w:rPr>
      </w:pPr>
      <w:r>
        <w:lastRenderedPageBreak/>
        <w:br w:type="page"/>
      </w:r>
    </w:p>
    <w:p w14:paraId="02E7E274" w14:textId="77777777" w:rsidR="0093622B" w:rsidRDefault="0093622B">
      <w:pPr>
        <w:widowControl/>
        <w:jc w:val="both"/>
        <w:rPr>
          <w:color w:val="9A7248"/>
          <w:sz w:val="144"/>
          <w:szCs w:val="144"/>
        </w:rPr>
        <w:sectPr w:rsidR="0093622B">
          <w:headerReference w:type="even" r:id="rId37"/>
          <w:headerReference w:type="default" r:id="rId38"/>
          <w:footerReference w:type="even" r:id="rId39"/>
          <w:footerReference w:type="default" r:id="rId40"/>
          <w:footerReference w:type="first" r:id="rId41"/>
          <w:pgSz w:w="11906" w:h="16838"/>
          <w:pgMar w:top="1077" w:right="680" w:bottom="1077" w:left="1701" w:header="0" w:footer="442" w:gutter="0"/>
          <w:pgNumType w:start="1"/>
          <w:cols w:space="720"/>
          <w:formProt w:val="0"/>
          <w:titlePg/>
          <w:docGrid w:linePitch="299" w:charSpace="4096"/>
        </w:sectPr>
      </w:pPr>
    </w:p>
    <w:p w14:paraId="6D1308C3" w14:textId="0C824DBB" w:rsidR="005C4407" w:rsidRPr="005C4407" w:rsidRDefault="005C4407" w:rsidP="005C4407">
      <w:pPr>
        <w:widowControl/>
        <w:rPr>
          <w:sz w:val="24"/>
          <w:szCs w:val="24"/>
        </w:rPr>
      </w:pPr>
      <w:bookmarkStart w:id="54" w:name="_Hlk98795631"/>
      <w:bookmarkEnd w:id="53"/>
      <w:r w:rsidRPr="005C4407">
        <w:rPr>
          <w:sz w:val="2"/>
          <w:szCs w:val="2"/>
        </w:rPr>
        <w:lastRenderedPageBreak/>
        <w:t xml:space="preserve"> </w:t>
      </w:r>
    </w:p>
    <w:bookmarkStart w:id="55" w:name="_Hlk102505810"/>
    <w:bookmarkStart w:id="56" w:name="_Toc167956753"/>
    <w:bookmarkEnd w:id="54"/>
    <w:p w14:paraId="30A94B1A" w14:textId="16F6F349" w:rsidR="00C44FFB" w:rsidRPr="007C38AA" w:rsidRDefault="00C44FFB" w:rsidP="007C38AA">
      <w:pPr>
        <w:pStyle w:val="Ttulo1"/>
        <w:pBdr>
          <w:bottom w:val="single" w:sz="24" w:space="1" w:color="9A7248"/>
        </w:pBdr>
        <w:spacing w:line="240" w:lineRule="auto"/>
        <w:jc w:val="left"/>
        <w:rPr>
          <w:u w:val="none"/>
        </w:rPr>
      </w:pPr>
      <w:r w:rsidRPr="005C4407">
        <w:rPr>
          <w:noProof/>
          <w:sz w:val="2"/>
          <w:szCs w:val="2"/>
        </w:rPr>
        <mc:AlternateContent>
          <mc:Choice Requires="wps">
            <w:drawing>
              <wp:anchor distT="0" distB="0" distL="0" distR="0" simplePos="0" relativeHeight="251659264" behindDoc="0" locked="0" layoutInCell="1" allowOverlap="1" wp14:anchorId="69B30480" wp14:editId="13C09D76">
                <wp:simplePos x="0" y="0"/>
                <wp:positionH relativeFrom="page">
                  <wp:posOffset>6145530</wp:posOffset>
                </wp:positionH>
                <wp:positionV relativeFrom="paragraph">
                  <wp:posOffset>226060</wp:posOffset>
                </wp:positionV>
                <wp:extent cx="18415" cy="769620"/>
                <wp:effectExtent l="0" t="0" r="20320" b="0"/>
                <wp:wrapNone/>
                <wp:docPr id="7"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2C2D5D4" id="docshape25" o:spid="_x0000_s1026" style="position:absolute;margin-left:483.9pt;margin-top:17.8pt;width:1.45pt;height:60.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sidR="002F3FA0">
        <w:rPr>
          <w:u w:val="none"/>
        </w:rPr>
        <w:t>Desarrollo</w:t>
      </w:r>
      <w:bookmarkEnd w:id="56"/>
    </w:p>
    <w:p w14:paraId="6C90CC89" w14:textId="77777777" w:rsidR="00DF67FF" w:rsidRDefault="00DF67FF" w:rsidP="00DF67FF">
      <w:pPr>
        <w:pStyle w:val="Textoindependiente"/>
        <w:widowControl/>
        <w:tabs>
          <w:tab w:val="left" w:pos="2913"/>
        </w:tabs>
        <w:spacing w:before="720" w:line="288" w:lineRule="auto"/>
        <w:ind w:left="873" w:firstLine="567"/>
        <w:jc w:val="both"/>
        <w:rPr>
          <w:sz w:val="22"/>
          <w:szCs w:val="22"/>
        </w:rPr>
      </w:pPr>
      <w:r>
        <w:rPr>
          <w:sz w:val="22"/>
          <w:szCs w:val="22"/>
        </w:rPr>
        <w:t xml:space="preserve">Estado del arte </w:t>
      </w:r>
    </w:p>
    <w:p w14:paraId="1B1ABF82"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57" w:name="_Toc167956754"/>
      <w:bookmarkEnd w:id="57"/>
    </w:p>
    <w:p w14:paraId="44EEB538"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58" w:name="_Toc167956755"/>
      <w:bookmarkEnd w:id="58"/>
    </w:p>
    <w:p w14:paraId="057BDAD6" w14:textId="6C319359" w:rsidR="0093622B" w:rsidRDefault="009F4868" w:rsidP="002F3FA0">
      <w:pPr>
        <w:pStyle w:val="Ttulo4"/>
        <w:widowControl/>
        <w:numPr>
          <w:ilvl w:val="1"/>
          <w:numId w:val="2"/>
        </w:numPr>
        <w:tabs>
          <w:tab w:val="clear" w:pos="0"/>
          <w:tab w:val="num" w:pos="-9"/>
          <w:tab w:val="left" w:pos="2418"/>
          <w:tab w:val="left" w:pos="2419"/>
        </w:tabs>
        <w:spacing w:beforeAutospacing="1" w:line="336" w:lineRule="auto"/>
        <w:ind w:left="873"/>
        <w:jc w:val="both"/>
      </w:pPr>
      <w:bookmarkStart w:id="59" w:name="_Toc167956756"/>
      <w:r>
        <w:rPr>
          <w:color w:val="9A7248"/>
        </w:rPr>
        <w:t>Subsección</w:t>
      </w:r>
      <w:bookmarkEnd w:id="55"/>
      <w:bookmarkEnd w:id="59"/>
    </w:p>
    <w:p w14:paraId="7B86F438" w14:textId="77777777" w:rsidR="0093622B" w:rsidRDefault="009F4868">
      <w:pPr>
        <w:pStyle w:val="Textoindependiente"/>
        <w:widowControl/>
        <w:spacing w:before="408" w:line="288" w:lineRule="auto"/>
        <w:ind w:left="876" w:firstLine="567"/>
        <w:jc w:val="both"/>
        <w:rPr>
          <w:sz w:val="22"/>
          <w:szCs w:val="22"/>
        </w:rPr>
      </w:pPr>
      <w:bookmarkStart w:id="60" w:name="_Hlk102506008"/>
      <w:r>
        <w:rPr>
          <w:sz w:val="22"/>
          <w:szCs w:val="22"/>
        </w:rPr>
        <w:t>Subsección</w:t>
      </w:r>
      <w:bookmarkEnd w:id="60"/>
    </w:p>
    <w:p w14:paraId="0353F631" w14:textId="77777777" w:rsidR="0093622B" w:rsidRDefault="009F4868">
      <w:pPr>
        <w:pStyle w:val="Ttulo4"/>
        <w:widowControl/>
        <w:numPr>
          <w:ilvl w:val="1"/>
          <w:numId w:val="2"/>
        </w:numPr>
        <w:tabs>
          <w:tab w:val="left" w:pos="1346"/>
          <w:tab w:val="left" w:pos="1347"/>
        </w:tabs>
        <w:spacing w:beforeAutospacing="1" w:line="336" w:lineRule="auto"/>
        <w:ind w:left="873"/>
        <w:jc w:val="both"/>
      </w:pPr>
      <w:bookmarkStart w:id="61" w:name="Índices"/>
      <w:bookmarkStart w:id="62" w:name="_Toc167956757"/>
      <w:bookmarkEnd w:id="61"/>
      <w:r>
        <w:rPr>
          <w:color w:val="9A7248"/>
        </w:rPr>
        <w:t>Subsección</w:t>
      </w:r>
      <w:bookmarkEnd w:id="62"/>
    </w:p>
    <w:p w14:paraId="4718745E" w14:textId="77777777" w:rsidR="0093622B" w:rsidRDefault="009F4868">
      <w:pPr>
        <w:pStyle w:val="Textoindependiente"/>
        <w:widowControl/>
        <w:spacing w:before="408" w:line="288" w:lineRule="auto"/>
        <w:ind w:left="876" w:firstLine="567"/>
        <w:jc w:val="both"/>
        <w:rPr>
          <w:sz w:val="22"/>
          <w:szCs w:val="22"/>
        </w:rPr>
      </w:pPr>
      <w:r>
        <w:rPr>
          <w:sz w:val="22"/>
          <w:szCs w:val="22"/>
        </w:rPr>
        <w:t>Subsección</w:t>
      </w:r>
    </w:p>
    <w:p w14:paraId="10350755" w14:textId="77777777" w:rsidR="0093622B" w:rsidRDefault="009F4868">
      <w:pPr>
        <w:pStyle w:val="Ttulo4"/>
        <w:widowControl/>
        <w:numPr>
          <w:ilvl w:val="1"/>
          <w:numId w:val="2"/>
        </w:numPr>
        <w:tabs>
          <w:tab w:val="left" w:pos="1346"/>
          <w:tab w:val="left" w:pos="1347"/>
        </w:tabs>
        <w:spacing w:beforeAutospacing="1" w:line="336" w:lineRule="auto"/>
        <w:ind w:left="873"/>
        <w:jc w:val="both"/>
      </w:pPr>
      <w:bookmarkStart w:id="63" w:name="_Toc167956758"/>
      <w:r>
        <w:rPr>
          <w:color w:val="9A7248"/>
        </w:rPr>
        <w:t>Subsección</w:t>
      </w:r>
      <w:bookmarkEnd w:id="63"/>
    </w:p>
    <w:p w14:paraId="45649D92"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64" w:name="_Toc167956759"/>
      <w:bookmarkEnd w:id="64"/>
    </w:p>
    <w:p w14:paraId="072D8AF2"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65" w:name="_Toc167956760"/>
      <w:bookmarkEnd w:id="65"/>
    </w:p>
    <w:p w14:paraId="7918D8A7" w14:textId="77777777" w:rsidR="002F3FA0" w:rsidRPr="002F3FA0" w:rsidRDefault="002F3FA0" w:rsidP="002F3FA0">
      <w:pPr>
        <w:pStyle w:val="Prrafodelista"/>
        <w:keepNext/>
        <w:widowControl/>
        <w:numPr>
          <w:ilvl w:val="1"/>
          <w:numId w:val="5"/>
        </w:numPr>
        <w:tabs>
          <w:tab w:val="left" w:pos="1346"/>
          <w:tab w:val="left" w:pos="1347"/>
          <w:tab w:val="left" w:pos="1418"/>
        </w:tabs>
        <w:spacing w:before="120" w:line="336" w:lineRule="auto"/>
        <w:jc w:val="both"/>
        <w:outlineLvl w:val="4"/>
        <w:rPr>
          <w:b/>
          <w:bCs/>
          <w:vanish/>
          <w:color w:val="9A7248"/>
          <w:sz w:val="28"/>
          <w:szCs w:val="28"/>
        </w:rPr>
      </w:pPr>
      <w:bookmarkStart w:id="66" w:name="_Toc167956761"/>
      <w:bookmarkEnd w:id="66"/>
    </w:p>
    <w:p w14:paraId="5D66EF71" w14:textId="7F43D323" w:rsidR="0093622B" w:rsidRDefault="002F3FA0" w:rsidP="002F3FA0">
      <w:pPr>
        <w:pStyle w:val="Ttulo5"/>
        <w:widowControl/>
        <w:numPr>
          <w:ilvl w:val="2"/>
          <w:numId w:val="5"/>
        </w:numPr>
        <w:tabs>
          <w:tab w:val="num" w:pos="764"/>
          <w:tab w:val="left" w:pos="1418"/>
        </w:tabs>
        <w:spacing w:before="120"/>
        <w:ind w:left="720"/>
        <w:jc w:val="both"/>
      </w:pPr>
      <w:r>
        <w:t xml:space="preserve"> </w:t>
      </w:r>
      <w:bookmarkStart w:id="67" w:name="_Toc167956762"/>
      <w:proofErr w:type="spellStart"/>
      <w:r w:rsidR="009F4868">
        <w:t>Subsubsección</w:t>
      </w:r>
      <w:bookmarkStart w:id="68" w:name="_Hlk96295576"/>
      <w:bookmarkEnd w:id="67"/>
      <w:bookmarkEnd w:id="68"/>
      <w:proofErr w:type="spellEnd"/>
    </w:p>
    <w:p w14:paraId="50FC984B" w14:textId="77777777" w:rsidR="0093622B" w:rsidRDefault="009F4868">
      <w:pPr>
        <w:pStyle w:val="Textoindependiente"/>
        <w:widowControl/>
        <w:spacing w:before="408" w:line="288" w:lineRule="auto"/>
        <w:ind w:left="876" w:firstLine="567"/>
        <w:jc w:val="center"/>
        <w:rPr>
          <w:sz w:val="22"/>
          <w:szCs w:val="22"/>
        </w:rPr>
      </w:pPr>
      <w:r>
        <w:rPr>
          <w:noProof/>
        </w:rPr>
        <w:drawing>
          <wp:inline distT="0" distB="0" distL="0" distR="0" wp14:anchorId="0B7C16EA" wp14:editId="3287D332">
            <wp:extent cx="1359535" cy="1183005"/>
            <wp:effectExtent l="0" t="0" r="0" b="0"/>
            <wp:docPr id="11" name="Imagen 22" descr="Gráfico de bar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2" descr="Gráfico de barras&#10;&#10;Descripción generada automáticamente con confianza baja"/>
                    <pic:cNvPicPr>
                      <a:picLocks noChangeAspect="1" noChangeArrowheads="1"/>
                    </pic:cNvPicPr>
                  </pic:nvPicPr>
                  <pic:blipFill>
                    <a:blip r:embed="rId42"/>
                    <a:stretch>
                      <a:fillRect/>
                    </a:stretch>
                  </pic:blipFill>
                  <pic:spPr bwMode="auto">
                    <a:xfrm>
                      <a:off x="0" y="0"/>
                      <a:ext cx="1359535" cy="1183005"/>
                    </a:xfrm>
                    <a:prstGeom prst="rect">
                      <a:avLst/>
                    </a:prstGeom>
                  </pic:spPr>
                </pic:pic>
              </a:graphicData>
            </a:graphic>
          </wp:inline>
        </w:drawing>
      </w:r>
    </w:p>
    <w:p w14:paraId="056B51B6" w14:textId="6246D98B" w:rsidR="0093622B" w:rsidRPr="002F3FA0" w:rsidRDefault="009F4868">
      <w:pPr>
        <w:widowControl/>
        <w:spacing w:line="336" w:lineRule="auto"/>
        <w:ind w:left="3600"/>
        <w:jc w:val="both"/>
        <w:rPr>
          <w:sz w:val="18"/>
          <w:szCs w:val="18"/>
        </w:rPr>
      </w:pPr>
      <w:r w:rsidRPr="002F3FA0">
        <w:rPr>
          <w:b/>
          <w:sz w:val="18"/>
          <w:szCs w:val="18"/>
        </w:rPr>
        <w:t xml:space="preserve">         Figura</w:t>
      </w:r>
      <w:r w:rsidRPr="002F3FA0">
        <w:rPr>
          <w:b/>
          <w:spacing w:val="1"/>
          <w:sz w:val="18"/>
          <w:szCs w:val="18"/>
        </w:rPr>
        <w:t xml:space="preserve"> </w:t>
      </w:r>
      <w:r w:rsidRPr="002F3FA0">
        <w:rPr>
          <w:b/>
          <w:sz w:val="18"/>
          <w:szCs w:val="18"/>
        </w:rPr>
        <w:t>2.1:</w:t>
      </w:r>
      <w:r w:rsidRPr="002F3FA0">
        <w:rPr>
          <w:b/>
          <w:spacing w:val="1"/>
          <w:sz w:val="18"/>
          <w:szCs w:val="18"/>
        </w:rPr>
        <w:t xml:space="preserve"> </w:t>
      </w:r>
      <w:r w:rsidRPr="002F3FA0">
        <w:rPr>
          <w:sz w:val="18"/>
          <w:szCs w:val="18"/>
        </w:rPr>
        <w:t>Logo EPS</w:t>
      </w:r>
      <w:r w:rsidR="00E91B7E" w:rsidRPr="002F3FA0">
        <w:rPr>
          <w:sz w:val="18"/>
          <w:szCs w:val="18"/>
        </w:rPr>
        <w:t xml:space="preserve"> </w:t>
      </w:r>
    </w:p>
    <w:p w14:paraId="623629C3" w14:textId="77777777" w:rsidR="0093622B" w:rsidRDefault="0093622B"/>
    <w:p w14:paraId="52ECFA9A" w14:textId="77777777" w:rsidR="0093622B" w:rsidRDefault="0093622B">
      <w:pPr>
        <w:sectPr w:rsidR="0093622B">
          <w:headerReference w:type="even" r:id="rId43"/>
          <w:headerReference w:type="default" r:id="rId44"/>
          <w:footerReference w:type="even" r:id="rId45"/>
          <w:footerReference w:type="default" r:id="rId46"/>
          <w:footerReference w:type="first" r:id="rId47"/>
          <w:pgSz w:w="11906" w:h="16838"/>
          <w:pgMar w:top="1077" w:right="680" w:bottom="1077" w:left="1701" w:header="0" w:footer="442" w:gutter="0"/>
          <w:cols w:space="720"/>
          <w:formProt w:val="0"/>
          <w:titlePg/>
          <w:docGrid w:linePitch="299" w:charSpace="4096"/>
        </w:sectPr>
      </w:pPr>
    </w:p>
    <w:p w14:paraId="6856BAD6" w14:textId="77777777" w:rsidR="0093622B" w:rsidRDefault="0093622B">
      <w:pPr>
        <w:pStyle w:val="Textoindependiente"/>
        <w:widowControl/>
        <w:spacing w:before="408" w:line="288" w:lineRule="auto"/>
        <w:ind w:firstLine="567"/>
        <w:jc w:val="both"/>
        <w:rPr>
          <w:sz w:val="22"/>
          <w:szCs w:val="22"/>
        </w:rPr>
      </w:pPr>
    </w:p>
    <w:p w14:paraId="624A9C3A" w14:textId="77777777" w:rsidR="0093622B" w:rsidRDefault="009F4868">
      <w:pPr>
        <w:pStyle w:val="Textoindependiente"/>
        <w:widowControl/>
        <w:spacing w:line="336" w:lineRule="auto"/>
        <w:jc w:val="both"/>
        <w:rPr>
          <w:sz w:val="22"/>
          <w:szCs w:val="22"/>
        </w:rPr>
      </w:pPr>
      <w:r>
        <w:br w:type="page"/>
      </w:r>
    </w:p>
    <w:p w14:paraId="635839E8" w14:textId="77777777" w:rsidR="0093622B" w:rsidRDefault="0093622B">
      <w:pPr>
        <w:widowControl/>
        <w:spacing w:line="336" w:lineRule="auto"/>
        <w:jc w:val="both"/>
        <w:sectPr w:rsidR="0093622B">
          <w:headerReference w:type="even" r:id="rId48"/>
          <w:headerReference w:type="default" r:id="rId49"/>
          <w:footerReference w:type="even" r:id="rId50"/>
          <w:footerReference w:type="default" r:id="rId51"/>
          <w:headerReference w:type="first" r:id="rId52"/>
          <w:footerReference w:type="first" r:id="rId53"/>
          <w:pgSz w:w="11906" w:h="16838"/>
          <w:pgMar w:top="1077" w:right="680" w:bottom="1077" w:left="1701" w:header="0" w:footer="442" w:gutter="0"/>
          <w:cols w:space="720"/>
          <w:formProt w:val="0"/>
          <w:titlePg/>
          <w:docGrid w:linePitch="299" w:charSpace="4096"/>
        </w:sectPr>
      </w:pPr>
    </w:p>
    <w:p w14:paraId="4713D45E" w14:textId="77777777" w:rsidR="002F3FA0" w:rsidRPr="002F3FA0" w:rsidRDefault="002F3FA0" w:rsidP="002F3FA0">
      <w:pPr>
        <w:pStyle w:val="Prrafodelista"/>
        <w:numPr>
          <w:ilvl w:val="0"/>
          <w:numId w:val="9"/>
        </w:numPr>
        <w:pBdr>
          <w:bottom w:val="single" w:sz="24" w:space="1" w:color="9A7248"/>
        </w:pBdr>
        <w:tabs>
          <w:tab w:val="left" w:pos="10226"/>
        </w:tabs>
        <w:spacing w:before="78" w:after="100" w:afterAutospacing="1"/>
        <w:outlineLvl w:val="0"/>
        <w:rPr>
          <w:rFonts w:eastAsia="Calibri"/>
          <w:b/>
          <w:noProof/>
          <w:vanish/>
          <w:color w:val="9A7248"/>
          <w:spacing w:val="-1"/>
          <w:w w:val="101"/>
          <w:sz w:val="2"/>
          <w:szCs w:val="2"/>
          <w:u w:val="single" w:color="9A7248"/>
        </w:rPr>
      </w:pPr>
      <w:bookmarkStart w:id="69" w:name="_Toc167956763"/>
      <w:bookmarkEnd w:id="69"/>
    </w:p>
    <w:p w14:paraId="112F06B9" w14:textId="77777777" w:rsidR="002F3FA0" w:rsidRPr="002F3FA0" w:rsidRDefault="002F3FA0" w:rsidP="002F3FA0">
      <w:pPr>
        <w:pStyle w:val="Prrafodelista"/>
        <w:numPr>
          <w:ilvl w:val="0"/>
          <w:numId w:val="9"/>
        </w:numPr>
        <w:pBdr>
          <w:bottom w:val="single" w:sz="24" w:space="1" w:color="9A7248"/>
        </w:pBdr>
        <w:tabs>
          <w:tab w:val="left" w:pos="10226"/>
        </w:tabs>
        <w:spacing w:before="78" w:after="100" w:afterAutospacing="1"/>
        <w:outlineLvl w:val="0"/>
        <w:rPr>
          <w:rFonts w:eastAsia="Calibri"/>
          <w:b/>
          <w:noProof/>
          <w:vanish/>
          <w:color w:val="9A7248"/>
          <w:spacing w:val="-1"/>
          <w:w w:val="101"/>
          <w:sz w:val="2"/>
          <w:szCs w:val="2"/>
          <w:u w:val="single" w:color="9A7248"/>
        </w:rPr>
      </w:pPr>
      <w:bookmarkStart w:id="70" w:name="_Toc167956764"/>
      <w:bookmarkEnd w:id="70"/>
    </w:p>
    <w:p w14:paraId="2AAAA10E" w14:textId="77777777" w:rsidR="002F3FA0" w:rsidRPr="002F3FA0" w:rsidRDefault="002F3FA0" w:rsidP="002F3FA0">
      <w:pPr>
        <w:pStyle w:val="Prrafodelista"/>
        <w:numPr>
          <w:ilvl w:val="0"/>
          <w:numId w:val="9"/>
        </w:numPr>
        <w:pBdr>
          <w:bottom w:val="single" w:sz="24" w:space="1" w:color="9A7248"/>
        </w:pBdr>
        <w:tabs>
          <w:tab w:val="left" w:pos="10226"/>
        </w:tabs>
        <w:spacing w:before="78" w:after="100" w:afterAutospacing="1"/>
        <w:outlineLvl w:val="0"/>
        <w:rPr>
          <w:rFonts w:eastAsia="Calibri"/>
          <w:b/>
          <w:noProof/>
          <w:vanish/>
          <w:color w:val="9A7248"/>
          <w:spacing w:val="-1"/>
          <w:w w:val="101"/>
          <w:sz w:val="2"/>
          <w:szCs w:val="2"/>
          <w:u w:val="single" w:color="9A7248"/>
        </w:rPr>
      </w:pPr>
      <w:bookmarkStart w:id="71" w:name="_Toc167956765"/>
      <w:bookmarkEnd w:id="71"/>
    </w:p>
    <w:p w14:paraId="0DB29B4E" w14:textId="58C99E29" w:rsidR="002F3FA0" w:rsidRPr="002F3FA0" w:rsidRDefault="002F3FA0" w:rsidP="002F3FA0">
      <w:pPr>
        <w:pStyle w:val="Ttulo1"/>
        <w:numPr>
          <w:ilvl w:val="0"/>
          <w:numId w:val="9"/>
        </w:numPr>
        <w:pBdr>
          <w:bottom w:val="single" w:sz="24" w:space="1" w:color="9A7248"/>
        </w:pBdr>
        <w:spacing w:after="100" w:afterAutospacing="1" w:line="240" w:lineRule="auto"/>
        <w:jc w:val="left"/>
        <w:rPr>
          <w:u w:val="none"/>
        </w:rPr>
      </w:pPr>
      <w:bookmarkStart w:id="72" w:name="_Toc167956766"/>
      <w:r w:rsidRPr="005C4407">
        <w:rPr>
          <w:noProof/>
          <w:sz w:val="2"/>
          <w:szCs w:val="2"/>
        </w:rPr>
        <mc:AlternateContent>
          <mc:Choice Requires="wps">
            <w:drawing>
              <wp:anchor distT="0" distB="0" distL="0" distR="0" simplePos="0" relativeHeight="251661312" behindDoc="0" locked="0" layoutInCell="1" allowOverlap="1" wp14:anchorId="17FCC612" wp14:editId="574765FF">
                <wp:simplePos x="0" y="0"/>
                <wp:positionH relativeFrom="page">
                  <wp:posOffset>6145530</wp:posOffset>
                </wp:positionH>
                <wp:positionV relativeFrom="paragraph">
                  <wp:posOffset>226060</wp:posOffset>
                </wp:positionV>
                <wp:extent cx="18415" cy="769620"/>
                <wp:effectExtent l="0" t="0" r="20320" b="0"/>
                <wp:wrapNone/>
                <wp:docPr id="1520017026"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268425E" id="docshape25" o:spid="_x0000_s1026" style="position:absolute;margin-left:483.9pt;margin-top:17.8pt;width:1.45pt;height:60.6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Pr>
          <w:u w:val="none"/>
        </w:rPr>
        <w:t>Experimentos</w:t>
      </w:r>
      <w:bookmarkEnd w:id="72"/>
    </w:p>
    <w:p w14:paraId="01CF5E39" w14:textId="77777777" w:rsidR="002F3FA0" w:rsidRDefault="002F3FA0" w:rsidP="002F3FA0">
      <w:pPr>
        <w:pStyle w:val="Textoindependiente"/>
        <w:widowControl/>
        <w:tabs>
          <w:tab w:val="left" w:pos="2913"/>
        </w:tabs>
        <w:spacing w:before="720" w:line="288" w:lineRule="auto"/>
        <w:ind w:left="873" w:firstLine="567"/>
        <w:jc w:val="both"/>
        <w:rPr>
          <w:sz w:val="22"/>
          <w:szCs w:val="22"/>
        </w:rPr>
      </w:pPr>
      <w:r>
        <w:rPr>
          <w:sz w:val="22"/>
          <w:szCs w:val="22"/>
        </w:rPr>
        <w:t xml:space="preserve">Estado del arte </w:t>
      </w:r>
    </w:p>
    <w:p w14:paraId="18B08D58"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73" w:name="_Toc167956767"/>
      <w:bookmarkEnd w:id="73"/>
    </w:p>
    <w:p w14:paraId="3854274E" w14:textId="720A8581" w:rsidR="002F3FA0" w:rsidRDefault="002F3FA0" w:rsidP="002F3FA0">
      <w:pPr>
        <w:pStyle w:val="Ttulo4"/>
        <w:widowControl/>
        <w:numPr>
          <w:ilvl w:val="1"/>
          <w:numId w:val="2"/>
        </w:numPr>
        <w:tabs>
          <w:tab w:val="clear" w:pos="0"/>
          <w:tab w:val="num" w:pos="-9"/>
          <w:tab w:val="left" w:pos="2418"/>
          <w:tab w:val="left" w:pos="2419"/>
        </w:tabs>
        <w:spacing w:beforeAutospacing="1" w:line="336" w:lineRule="auto"/>
        <w:ind w:left="873"/>
        <w:jc w:val="both"/>
      </w:pPr>
      <w:bookmarkStart w:id="74" w:name="_Toc167956768"/>
      <w:r>
        <w:rPr>
          <w:color w:val="9A7248"/>
        </w:rPr>
        <w:t>Subsección</w:t>
      </w:r>
      <w:bookmarkEnd w:id="74"/>
    </w:p>
    <w:p w14:paraId="0F74BBEC"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0C5A0562"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75" w:name="_Toc167956769"/>
      <w:r>
        <w:rPr>
          <w:color w:val="9A7248"/>
        </w:rPr>
        <w:t>Subsección</w:t>
      </w:r>
      <w:bookmarkEnd w:id="75"/>
    </w:p>
    <w:p w14:paraId="748D405D"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69EB1FBA"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76" w:name="_Toc167956770"/>
      <w:r>
        <w:rPr>
          <w:color w:val="9A7248"/>
        </w:rPr>
        <w:t>Subsección</w:t>
      </w:r>
      <w:bookmarkEnd w:id="76"/>
    </w:p>
    <w:p w14:paraId="33EA06D8"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77" w:name="_Toc167956771"/>
      <w:bookmarkEnd w:id="77"/>
    </w:p>
    <w:p w14:paraId="3527E92E" w14:textId="77777777" w:rsidR="002F3FA0" w:rsidRPr="002F3FA0" w:rsidRDefault="002F3FA0" w:rsidP="002F3FA0">
      <w:pPr>
        <w:pStyle w:val="Prrafodelista"/>
        <w:keepNext/>
        <w:widowControl/>
        <w:numPr>
          <w:ilvl w:val="1"/>
          <w:numId w:val="5"/>
        </w:numPr>
        <w:tabs>
          <w:tab w:val="left" w:pos="1346"/>
          <w:tab w:val="left" w:pos="1347"/>
          <w:tab w:val="left" w:pos="1418"/>
        </w:tabs>
        <w:spacing w:before="120" w:line="336" w:lineRule="auto"/>
        <w:jc w:val="both"/>
        <w:outlineLvl w:val="4"/>
        <w:rPr>
          <w:b/>
          <w:bCs/>
          <w:vanish/>
          <w:color w:val="9A7248"/>
          <w:sz w:val="28"/>
          <w:szCs w:val="28"/>
        </w:rPr>
      </w:pPr>
      <w:bookmarkStart w:id="78" w:name="_Toc167956772"/>
      <w:bookmarkEnd w:id="78"/>
    </w:p>
    <w:p w14:paraId="580D1853" w14:textId="34156DF4" w:rsidR="002F3FA0" w:rsidRDefault="002F3FA0" w:rsidP="002F3FA0">
      <w:pPr>
        <w:pStyle w:val="Ttulo5"/>
        <w:widowControl/>
        <w:numPr>
          <w:ilvl w:val="2"/>
          <w:numId w:val="5"/>
        </w:numPr>
        <w:tabs>
          <w:tab w:val="num" w:pos="764"/>
          <w:tab w:val="left" w:pos="1418"/>
        </w:tabs>
        <w:spacing w:before="120"/>
        <w:ind w:left="720"/>
        <w:jc w:val="both"/>
      </w:pPr>
      <w:r>
        <w:t xml:space="preserve"> </w:t>
      </w:r>
      <w:bookmarkStart w:id="79" w:name="_Toc167956773"/>
      <w:proofErr w:type="spellStart"/>
      <w:r>
        <w:t>Subsubsección</w:t>
      </w:r>
      <w:bookmarkEnd w:id="79"/>
      <w:proofErr w:type="spellEnd"/>
    </w:p>
    <w:p w14:paraId="4AB25525" w14:textId="77777777" w:rsidR="0093622B" w:rsidRDefault="0093622B">
      <w:pPr>
        <w:pStyle w:val="Textoindependiente"/>
        <w:widowControl/>
        <w:spacing w:line="336" w:lineRule="auto"/>
        <w:jc w:val="both"/>
        <w:rPr>
          <w:sz w:val="20"/>
        </w:rPr>
      </w:pPr>
    </w:p>
    <w:p w14:paraId="195213EB" w14:textId="77777777" w:rsidR="002F3FA0" w:rsidRDefault="002F3FA0">
      <w:pPr>
        <w:pStyle w:val="Textoindependiente"/>
        <w:widowControl/>
        <w:spacing w:line="336" w:lineRule="auto"/>
        <w:jc w:val="both"/>
        <w:rPr>
          <w:sz w:val="20"/>
        </w:rPr>
      </w:pPr>
    </w:p>
    <w:p w14:paraId="730934B3" w14:textId="77777777" w:rsidR="002F3FA0" w:rsidRDefault="002F3FA0">
      <w:pPr>
        <w:pStyle w:val="Textoindependiente"/>
        <w:widowControl/>
        <w:spacing w:line="336" w:lineRule="auto"/>
        <w:jc w:val="both"/>
        <w:rPr>
          <w:sz w:val="20"/>
        </w:rPr>
      </w:pPr>
    </w:p>
    <w:p w14:paraId="28574627" w14:textId="77777777" w:rsidR="002F3FA0" w:rsidRDefault="002F3FA0">
      <w:pPr>
        <w:pStyle w:val="Textoindependiente"/>
        <w:widowControl/>
        <w:spacing w:line="336" w:lineRule="auto"/>
        <w:jc w:val="both"/>
        <w:rPr>
          <w:sz w:val="20"/>
        </w:rPr>
      </w:pPr>
    </w:p>
    <w:p w14:paraId="6E173E39" w14:textId="77777777" w:rsidR="002F3FA0" w:rsidRDefault="002F3FA0">
      <w:pPr>
        <w:pStyle w:val="Textoindependiente"/>
        <w:widowControl/>
        <w:spacing w:line="336" w:lineRule="auto"/>
        <w:jc w:val="both"/>
        <w:rPr>
          <w:sz w:val="20"/>
        </w:rPr>
      </w:pPr>
    </w:p>
    <w:p w14:paraId="7CB5ECB8" w14:textId="77777777" w:rsidR="002F3FA0" w:rsidRDefault="002F3FA0">
      <w:pPr>
        <w:pStyle w:val="Textoindependiente"/>
        <w:widowControl/>
        <w:spacing w:line="336" w:lineRule="auto"/>
        <w:jc w:val="both"/>
        <w:rPr>
          <w:sz w:val="20"/>
        </w:rPr>
      </w:pPr>
    </w:p>
    <w:p w14:paraId="4CD5AF59" w14:textId="77777777" w:rsidR="002F3FA0" w:rsidRDefault="002F3FA0">
      <w:pPr>
        <w:pStyle w:val="Textoindependiente"/>
        <w:widowControl/>
        <w:spacing w:line="336" w:lineRule="auto"/>
        <w:jc w:val="both"/>
        <w:rPr>
          <w:sz w:val="20"/>
        </w:rPr>
      </w:pPr>
    </w:p>
    <w:p w14:paraId="0117397A" w14:textId="77777777" w:rsidR="002F3FA0" w:rsidRDefault="002F3FA0">
      <w:pPr>
        <w:pStyle w:val="Textoindependiente"/>
        <w:widowControl/>
        <w:spacing w:line="336" w:lineRule="auto"/>
        <w:jc w:val="both"/>
        <w:rPr>
          <w:sz w:val="20"/>
        </w:rPr>
      </w:pPr>
    </w:p>
    <w:p w14:paraId="12C658E7" w14:textId="77777777" w:rsidR="002F3FA0" w:rsidRDefault="002F3FA0">
      <w:pPr>
        <w:pStyle w:val="Textoindependiente"/>
        <w:widowControl/>
        <w:spacing w:line="336" w:lineRule="auto"/>
        <w:jc w:val="both"/>
        <w:rPr>
          <w:sz w:val="20"/>
        </w:rPr>
      </w:pPr>
    </w:p>
    <w:p w14:paraId="56B7B158" w14:textId="77777777" w:rsidR="002F3FA0" w:rsidRDefault="002F3FA0">
      <w:pPr>
        <w:pStyle w:val="Textoindependiente"/>
        <w:widowControl/>
        <w:spacing w:line="336" w:lineRule="auto"/>
        <w:jc w:val="both"/>
        <w:rPr>
          <w:sz w:val="20"/>
        </w:rPr>
      </w:pPr>
    </w:p>
    <w:p w14:paraId="15C0FF26" w14:textId="77777777" w:rsidR="002F3FA0" w:rsidRDefault="002F3FA0">
      <w:pPr>
        <w:pStyle w:val="Textoindependiente"/>
        <w:widowControl/>
        <w:spacing w:line="336" w:lineRule="auto"/>
        <w:jc w:val="both"/>
        <w:rPr>
          <w:sz w:val="20"/>
        </w:rPr>
      </w:pPr>
    </w:p>
    <w:p w14:paraId="7D3947B4" w14:textId="77777777" w:rsidR="002F3FA0" w:rsidRDefault="002F3FA0">
      <w:pPr>
        <w:pStyle w:val="Textoindependiente"/>
        <w:widowControl/>
        <w:spacing w:line="336" w:lineRule="auto"/>
        <w:jc w:val="both"/>
        <w:rPr>
          <w:sz w:val="20"/>
        </w:rPr>
      </w:pPr>
    </w:p>
    <w:p w14:paraId="7D393EFF" w14:textId="77777777" w:rsidR="002F3FA0" w:rsidRDefault="002F3FA0">
      <w:pPr>
        <w:pStyle w:val="Textoindependiente"/>
        <w:widowControl/>
        <w:spacing w:line="336" w:lineRule="auto"/>
        <w:jc w:val="both"/>
        <w:rPr>
          <w:sz w:val="20"/>
        </w:rPr>
      </w:pPr>
    </w:p>
    <w:p w14:paraId="6B081282" w14:textId="77777777" w:rsidR="002F3FA0" w:rsidRDefault="002F3FA0">
      <w:pPr>
        <w:pStyle w:val="Textoindependiente"/>
        <w:widowControl/>
        <w:spacing w:line="336" w:lineRule="auto"/>
        <w:jc w:val="both"/>
        <w:rPr>
          <w:sz w:val="20"/>
        </w:rPr>
      </w:pPr>
    </w:p>
    <w:p w14:paraId="2F937AEC" w14:textId="77777777" w:rsidR="002F3FA0" w:rsidRDefault="002F3FA0">
      <w:pPr>
        <w:pStyle w:val="Textoindependiente"/>
        <w:widowControl/>
        <w:spacing w:line="336" w:lineRule="auto"/>
        <w:jc w:val="both"/>
        <w:rPr>
          <w:sz w:val="20"/>
        </w:rPr>
      </w:pPr>
    </w:p>
    <w:p w14:paraId="61AB6C3E" w14:textId="77777777" w:rsidR="002F3FA0" w:rsidRDefault="002F3FA0">
      <w:pPr>
        <w:pStyle w:val="Textoindependiente"/>
        <w:widowControl/>
        <w:spacing w:line="336" w:lineRule="auto"/>
        <w:jc w:val="both"/>
        <w:rPr>
          <w:sz w:val="20"/>
        </w:rPr>
      </w:pPr>
    </w:p>
    <w:p w14:paraId="0FC2EB16" w14:textId="77777777" w:rsidR="002F3FA0" w:rsidRDefault="002F3FA0">
      <w:pPr>
        <w:pStyle w:val="Textoindependiente"/>
        <w:widowControl/>
        <w:spacing w:line="336" w:lineRule="auto"/>
        <w:jc w:val="both"/>
        <w:rPr>
          <w:sz w:val="20"/>
        </w:rPr>
      </w:pPr>
    </w:p>
    <w:p w14:paraId="6EA4F87E" w14:textId="77777777" w:rsidR="002F3FA0" w:rsidRDefault="002F3FA0">
      <w:pPr>
        <w:pStyle w:val="Textoindependiente"/>
        <w:widowControl/>
        <w:spacing w:line="336" w:lineRule="auto"/>
        <w:jc w:val="both"/>
        <w:rPr>
          <w:sz w:val="20"/>
        </w:rPr>
      </w:pPr>
    </w:p>
    <w:p w14:paraId="625EADEA" w14:textId="77777777" w:rsidR="002F3FA0" w:rsidRDefault="002F3FA0">
      <w:pPr>
        <w:pStyle w:val="Textoindependiente"/>
        <w:widowControl/>
        <w:spacing w:line="336" w:lineRule="auto"/>
        <w:jc w:val="both"/>
        <w:rPr>
          <w:sz w:val="20"/>
        </w:rPr>
      </w:pPr>
    </w:p>
    <w:p w14:paraId="5100A3BB" w14:textId="77777777" w:rsidR="002F3FA0" w:rsidRDefault="002F3FA0">
      <w:pPr>
        <w:pStyle w:val="Textoindependiente"/>
        <w:widowControl/>
        <w:spacing w:line="336" w:lineRule="auto"/>
        <w:jc w:val="both"/>
        <w:rPr>
          <w:sz w:val="20"/>
        </w:rPr>
      </w:pPr>
    </w:p>
    <w:p w14:paraId="3AA0C855" w14:textId="77777777" w:rsidR="002F3FA0" w:rsidRDefault="002F3FA0">
      <w:pPr>
        <w:pStyle w:val="Textoindependiente"/>
        <w:widowControl/>
        <w:spacing w:line="336" w:lineRule="auto"/>
        <w:jc w:val="both"/>
        <w:rPr>
          <w:sz w:val="20"/>
        </w:rPr>
      </w:pPr>
    </w:p>
    <w:p w14:paraId="33830BAE" w14:textId="77777777" w:rsidR="002F3FA0" w:rsidRDefault="002F3FA0">
      <w:pPr>
        <w:pStyle w:val="Textoindependiente"/>
        <w:widowControl/>
        <w:spacing w:line="336" w:lineRule="auto"/>
        <w:jc w:val="both"/>
        <w:rPr>
          <w:sz w:val="20"/>
        </w:rPr>
      </w:pPr>
    </w:p>
    <w:p w14:paraId="0DD486D7" w14:textId="43F51B32" w:rsidR="002F3FA0" w:rsidRPr="002F3FA0" w:rsidRDefault="002F3FA0" w:rsidP="002F3FA0">
      <w:pPr>
        <w:pStyle w:val="Ttulo1"/>
        <w:numPr>
          <w:ilvl w:val="0"/>
          <w:numId w:val="9"/>
        </w:numPr>
        <w:pBdr>
          <w:bottom w:val="single" w:sz="24" w:space="1" w:color="9A7248"/>
        </w:pBdr>
        <w:spacing w:after="100" w:afterAutospacing="1" w:line="240" w:lineRule="auto"/>
        <w:jc w:val="left"/>
        <w:rPr>
          <w:u w:val="none"/>
        </w:rPr>
      </w:pPr>
      <w:bookmarkStart w:id="80" w:name="_Toc167956774"/>
      <w:r w:rsidRPr="005C4407">
        <w:rPr>
          <w:noProof/>
          <w:sz w:val="2"/>
          <w:szCs w:val="2"/>
        </w:rPr>
        <mc:AlternateContent>
          <mc:Choice Requires="wps">
            <w:drawing>
              <wp:anchor distT="0" distB="0" distL="0" distR="0" simplePos="0" relativeHeight="251665408" behindDoc="0" locked="0" layoutInCell="1" allowOverlap="1" wp14:anchorId="58494DAF" wp14:editId="0F361C4D">
                <wp:simplePos x="0" y="0"/>
                <wp:positionH relativeFrom="page">
                  <wp:posOffset>6145530</wp:posOffset>
                </wp:positionH>
                <wp:positionV relativeFrom="paragraph">
                  <wp:posOffset>226060</wp:posOffset>
                </wp:positionV>
                <wp:extent cx="18415" cy="769620"/>
                <wp:effectExtent l="0" t="0" r="20320" b="0"/>
                <wp:wrapNone/>
                <wp:docPr id="808497841"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7BC040D" id="docshape25" o:spid="_x0000_s1026" style="position:absolute;margin-left:483.9pt;margin-top:17.8pt;width:1.45pt;height:60.6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Pr>
          <w:u w:val="none"/>
        </w:rPr>
        <w:t>Resultados</w:t>
      </w:r>
      <w:bookmarkEnd w:id="80"/>
    </w:p>
    <w:p w14:paraId="2D45959D" w14:textId="77777777" w:rsidR="002F3FA0" w:rsidRDefault="002F3FA0" w:rsidP="002F3FA0">
      <w:pPr>
        <w:pStyle w:val="Textoindependiente"/>
        <w:widowControl/>
        <w:tabs>
          <w:tab w:val="left" w:pos="2913"/>
        </w:tabs>
        <w:spacing w:before="720" w:line="288" w:lineRule="auto"/>
        <w:ind w:left="873" w:firstLine="567"/>
        <w:jc w:val="both"/>
        <w:rPr>
          <w:sz w:val="22"/>
          <w:szCs w:val="22"/>
        </w:rPr>
      </w:pPr>
      <w:r>
        <w:rPr>
          <w:sz w:val="22"/>
          <w:szCs w:val="22"/>
        </w:rPr>
        <w:t xml:space="preserve">Estado del arte </w:t>
      </w:r>
    </w:p>
    <w:p w14:paraId="618961A7"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81" w:name="_Toc167956775"/>
      <w:bookmarkEnd w:id="81"/>
    </w:p>
    <w:p w14:paraId="6E7437A8" w14:textId="77777777" w:rsidR="002F3FA0" w:rsidRDefault="002F3FA0" w:rsidP="002F3FA0">
      <w:pPr>
        <w:pStyle w:val="Ttulo4"/>
        <w:widowControl/>
        <w:numPr>
          <w:ilvl w:val="1"/>
          <w:numId w:val="2"/>
        </w:numPr>
        <w:tabs>
          <w:tab w:val="clear" w:pos="0"/>
          <w:tab w:val="num" w:pos="-9"/>
          <w:tab w:val="left" w:pos="2418"/>
          <w:tab w:val="left" w:pos="2419"/>
        </w:tabs>
        <w:spacing w:beforeAutospacing="1" w:line="336" w:lineRule="auto"/>
        <w:ind w:left="873"/>
        <w:jc w:val="both"/>
      </w:pPr>
      <w:bookmarkStart w:id="82" w:name="_Toc167956776"/>
      <w:r>
        <w:rPr>
          <w:color w:val="9A7248"/>
        </w:rPr>
        <w:t>Subsección</w:t>
      </w:r>
      <w:bookmarkEnd w:id="82"/>
    </w:p>
    <w:p w14:paraId="7B8808C3"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2CC50DDD"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83" w:name="_Toc167956777"/>
      <w:r>
        <w:rPr>
          <w:color w:val="9A7248"/>
        </w:rPr>
        <w:t>Subsección</w:t>
      </w:r>
      <w:bookmarkEnd w:id="83"/>
    </w:p>
    <w:p w14:paraId="1EB195DA"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1DCE9960"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84" w:name="_Toc167956778"/>
      <w:r>
        <w:rPr>
          <w:color w:val="9A7248"/>
        </w:rPr>
        <w:t>Subsección</w:t>
      </w:r>
      <w:bookmarkEnd w:id="84"/>
    </w:p>
    <w:p w14:paraId="19DEAECD"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85" w:name="_Toc167956779"/>
      <w:bookmarkEnd w:id="85"/>
    </w:p>
    <w:p w14:paraId="0EE4A76C" w14:textId="77777777" w:rsidR="002F3FA0" w:rsidRPr="002F3FA0" w:rsidRDefault="002F3FA0" w:rsidP="002F3FA0">
      <w:pPr>
        <w:pStyle w:val="Prrafodelista"/>
        <w:keepNext/>
        <w:widowControl/>
        <w:numPr>
          <w:ilvl w:val="1"/>
          <w:numId w:val="5"/>
        </w:numPr>
        <w:tabs>
          <w:tab w:val="left" w:pos="1346"/>
          <w:tab w:val="left" w:pos="1347"/>
          <w:tab w:val="left" w:pos="1418"/>
        </w:tabs>
        <w:spacing w:before="120" w:line="336" w:lineRule="auto"/>
        <w:jc w:val="both"/>
        <w:outlineLvl w:val="4"/>
        <w:rPr>
          <w:b/>
          <w:bCs/>
          <w:vanish/>
          <w:color w:val="9A7248"/>
          <w:sz w:val="28"/>
          <w:szCs w:val="28"/>
        </w:rPr>
      </w:pPr>
      <w:bookmarkStart w:id="86" w:name="_Toc167956780"/>
      <w:bookmarkEnd w:id="86"/>
    </w:p>
    <w:p w14:paraId="74F78F81" w14:textId="77777777" w:rsidR="002F3FA0" w:rsidRDefault="002F3FA0" w:rsidP="002F3FA0">
      <w:pPr>
        <w:pStyle w:val="Ttulo5"/>
        <w:widowControl/>
        <w:numPr>
          <w:ilvl w:val="2"/>
          <w:numId w:val="5"/>
        </w:numPr>
        <w:tabs>
          <w:tab w:val="num" w:pos="764"/>
          <w:tab w:val="left" w:pos="1418"/>
        </w:tabs>
        <w:spacing w:before="120"/>
        <w:ind w:left="720"/>
        <w:jc w:val="both"/>
      </w:pPr>
      <w:r>
        <w:t xml:space="preserve"> </w:t>
      </w:r>
      <w:bookmarkStart w:id="87" w:name="_Toc167956781"/>
      <w:proofErr w:type="spellStart"/>
      <w:r>
        <w:t>Subsubsección</w:t>
      </w:r>
      <w:bookmarkEnd w:id="87"/>
      <w:proofErr w:type="spellEnd"/>
    </w:p>
    <w:p w14:paraId="2521635F" w14:textId="77777777" w:rsidR="002F3FA0" w:rsidRDefault="002F3FA0">
      <w:pPr>
        <w:pStyle w:val="Textoindependiente"/>
        <w:widowControl/>
        <w:spacing w:line="336" w:lineRule="auto"/>
        <w:jc w:val="both"/>
        <w:rPr>
          <w:sz w:val="20"/>
        </w:rPr>
      </w:pPr>
    </w:p>
    <w:p w14:paraId="2066CB31" w14:textId="77777777" w:rsidR="002F3FA0" w:rsidRDefault="002F3FA0">
      <w:pPr>
        <w:pStyle w:val="Textoindependiente"/>
        <w:widowControl/>
        <w:spacing w:line="336" w:lineRule="auto"/>
        <w:jc w:val="both"/>
        <w:rPr>
          <w:sz w:val="20"/>
        </w:rPr>
      </w:pPr>
    </w:p>
    <w:p w14:paraId="38DD0631" w14:textId="77777777" w:rsidR="002F3FA0" w:rsidRDefault="002F3FA0">
      <w:pPr>
        <w:pStyle w:val="Textoindependiente"/>
        <w:widowControl/>
        <w:spacing w:line="336" w:lineRule="auto"/>
        <w:jc w:val="both"/>
        <w:rPr>
          <w:sz w:val="20"/>
        </w:rPr>
      </w:pPr>
    </w:p>
    <w:p w14:paraId="3E12043E" w14:textId="77777777" w:rsidR="002F3FA0" w:rsidRDefault="002F3FA0">
      <w:pPr>
        <w:pStyle w:val="Textoindependiente"/>
        <w:widowControl/>
        <w:spacing w:line="336" w:lineRule="auto"/>
        <w:jc w:val="both"/>
        <w:rPr>
          <w:sz w:val="20"/>
        </w:rPr>
      </w:pPr>
    </w:p>
    <w:p w14:paraId="3E9FF017" w14:textId="77777777" w:rsidR="002F3FA0" w:rsidRDefault="002F3FA0">
      <w:pPr>
        <w:pStyle w:val="Textoindependiente"/>
        <w:widowControl/>
        <w:spacing w:line="336" w:lineRule="auto"/>
        <w:jc w:val="both"/>
        <w:rPr>
          <w:sz w:val="20"/>
        </w:rPr>
      </w:pPr>
    </w:p>
    <w:p w14:paraId="29D209EF" w14:textId="77777777" w:rsidR="002F3FA0" w:rsidRDefault="002F3FA0">
      <w:pPr>
        <w:pStyle w:val="Textoindependiente"/>
        <w:widowControl/>
        <w:spacing w:line="336" w:lineRule="auto"/>
        <w:jc w:val="both"/>
        <w:rPr>
          <w:sz w:val="20"/>
        </w:rPr>
      </w:pPr>
    </w:p>
    <w:p w14:paraId="50E09279" w14:textId="77777777" w:rsidR="002F3FA0" w:rsidRDefault="002F3FA0">
      <w:pPr>
        <w:pStyle w:val="Textoindependiente"/>
        <w:widowControl/>
        <w:spacing w:line="336" w:lineRule="auto"/>
        <w:jc w:val="both"/>
        <w:rPr>
          <w:sz w:val="20"/>
        </w:rPr>
      </w:pPr>
    </w:p>
    <w:p w14:paraId="4C7A0A5D" w14:textId="77777777" w:rsidR="002F3FA0" w:rsidRDefault="002F3FA0">
      <w:pPr>
        <w:pStyle w:val="Textoindependiente"/>
        <w:widowControl/>
        <w:spacing w:line="336" w:lineRule="auto"/>
        <w:jc w:val="both"/>
        <w:rPr>
          <w:sz w:val="20"/>
        </w:rPr>
      </w:pPr>
    </w:p>
    <w:p w14:paraId="077F7B18" w14:textId="77777777" w:rsidR="002F3FA0" w:rsidRDefault="002F3FA0">
      <w:pPr>
        <w:pStyle w:val="Textoindependiente"/>
        <w:widowControl/>
        <w:spacing w:line="336" w:lineRule="auto"/>
        <w:jc w:val="both"/>
        <w:rPr>
          <w:sz w:val="20"/>
        </w:rPr>
      </w:pPr>
    </w:p>
    <w:p w14:paraId="2430E7AE" w14:textId="77777777" w:rsidR="002F3FA0" w:rsidRDefault="002F3FA0">
      <w:pPr>
        <w:pStyle w:val="Textoindependiente"/>
        <w:widowControl/>
        <w:spacing w:line="336" w:lineRule="auto"/>
        <w:jc w:val="both"/>
        <w:rPr>
          <w:sz w:val="20"/>
        </w:rPr>
      </w:pPr>
    </w:p>
    <w:p w14:paraId="1AE73834" w14:textId="77777777" w:rsidR="002F3FA0" w:rsidRDefault="002F3FA0">
      <w:pPr>
        <w:pStyle w:val="Textoindependiente"/>
        <w:widowControl/>
        <w:spacing w:line="336" w:lineRule="auto"/>
        <w:jc w:val="both"/>
        <w:rPr>
          <w:sz w:val="20"/>
        </w:rPr>
      </w:pPr>
    </w:p>
    <w:p w14:paraId="189F5744" w14:textId="77777777" w:rsidR="002F3FA0" w:rsidRDefault="002F3FA0">
      <w:pPr>
        <w:pStyle w:val="Textoindependiente"/>
        <w:widowControl/>
        <w:spacing w:line="336" w:lineRule="auto"/>
        <w:jc w:val="both"/>
        <w:rPr>
          <w:sz w:val="20"/>
        </w:rPr>
      </w:pPr>
    </w:p>
    <w:p w14:paraId="3A565097" w14:textId="77777777" w:rsidR="002F3FA0" w:rsidRDefault="002F3FA0">
      <w:pPr>
        <w:pStyle w:val="Textoindependiente"/>
        <w:widowControl/>
        <w:spacing w:line="336" w:lineRule="auto"/>
        <w:jc w:val="both"/>
        <w:rPr>
          <w:sz w:val="20"/>
        </w:rPr>
      </w:pPr>
    </w:p>
    <w:p w14:paraId="7029F549" w14:textId="77777777" w:rsidR="002F3FA0" w:rsidRDefault="002F3FA0">
      <w:pPr>
        <w:pStyle w:val="Textoindependiente"/>
        <w:widowControl/>
        <w:spacing w:line="336" w:lineRule="auto"/>
        <w:jc w:val="both"/>
        <w:rPr>
          <w:sz w:val="20"/>
        </w:rPr>
      </w:pPr>
    </w:p>
    <w:p w14:paraId="52CC404D" w14:textId="77777777" w:rsidR="002F3FA0" w:rsidRDefault="002F3FA0">
      <w:pPr>
        <w:pStyle w:val="Textoindependiente"/>
        <w:widowControl/>
        <w:spacing w:line="336" w:lineRule="auto"/>
        <w:jc w:val="both"/>
        <w:rPr>
          <w:sz w:val="20"/>
        </w:rPr>
      </w:pPr>
    </w:p>
    <w:p w14:paraId="234926D8" w14:textId="77777777" w:rsidR="002F3FA0" w:rsidRDefault="002F3FA0">
      <w:pPr>
        <w:pStyle w:val="Textoindependiente"/>
        <w:widowControl/>
        <w:spacing w:line="336" w:lineRule="auto"/>
        <w:jc w:val="both"/>
        <w:rPr>
          <w:sz w:val="20"/>
        </w:rPr>
      </w:pPr>
    </w:p>
    <w:p w14:paraId="3C33F156" w14:textId="77777777" w:rsidR="002F3FA0" w:rsidRDefault="002F3FA0">
      <w:pPr>
        <w:pStyle w:val="Textoindependiente"/>
        <w:widowControl/>
        <w:spacing w:line="336" w:lineRule="auto"/>
        <w:jc w:val="both"/>
        <w:rPr>
          <w:sz w:val="20"/>
        </w:rPr>
      </w:pPr>
    </w:p>
    <w:p w14:paraId="30FF06E2" w14:textId="77777777" w:rsidR="002F3FA0" w:rsidRDefault="002F3FA0">
      <w:pPr>
        <w:pStyle w:val="Textoindependiente"/>
        <w:widowControl/>
        <w:spacing w:line="336" w:lineRule="auto"/>
        <w:jc w:val="both"/>
        <w:rPr>
          <w:sz w:val="20"/>
        </w:rPr>
      </w:pPr>
    </w:p>
    <w:p w14:paraId="1FC730B9" w14:textId="77777777" w:rsidR="002F3FA0" w:rsidRDefault="002F3FA0">
      <w:pPr>
        <w:pStyle w:val="Textoindependiente"/>
        <w:widowControl/>
        <w:spacing w:line="336" w:lineRule="auto"/>
        <w:jc w:val="both"/>
        <w:rPr>
          <w:sz w:val="20"/>
        </w:rPr>
      </w:pPr>
    </w:p>
    <w:p w14:paraId="4C428545" w14:textId="77777777" w:rsidR="002F3FA0" w:rsidRDefault="002F3FA0">
      <w:pPr>
        <w:pStyle w:val="Textoindependiente"/>
        <w:widowControl/>
        <w:spacing w:line="336" w:lineRule="auto"/>
        <w:jc w:val="both"/>
        <w:rPr>
          <w:sz w:val="20"/>
        </w:rPr>
      </w:pPr>
    </w:p>
    <w:p w14:paraId="1B7ACF35" w14:textId="77777777" w:rsidR="002F3FA0" w:rsidRDefault="002F3FA0">
      <w:pPr>
        <w:pStyle w:val="Textoindependiente"/>
        <w:widowControl/>
        <w:spacing w:line="336" w:lineRule="auto"/>
        <w:jc w:val="both"/>
        <w:rPr>
          <w:sz w:val="20"/>
        </w:rPr>
      </w:pPr>
    </w:p>
    <w:p w14:paraId="0E651F5F" w14:textId="4DC1BF7C" w:rsidR="002F3FA0" w:rsidRPr="002F3FA0" w:rsidRDefault="002F3FA0" w:rsidP="002F3FA0">
      <w:pPr>
        <w:pStyle w:val="Ttulo1"/>
        <w:numPr>
          <w:ilvl w:val="0"/>
          <w:numId w:val="9"/>
        </w:numPr>
        <w:pBdr>
          <w:bottom w:val="single" w:sz="24" w:space="1" w:color="9A7248"/>
        </w:pBdr>
        <w:spacing w:after="100" w:afterAutospacing="1" w:line="240" w:lineRule="auto"/>
        <w:jc w:val="left"/>
        <w:rPr>
          <w:u w:val="none"/>
        </w:rPr>
      </w:pPr>
      <w:bookmarkStart w:id="88" w:name="_Toc167956782"/>
      <w:r w:rsidRPr="005C4407">
        <w:rPr>
          <w:noProof/>
          <w:sz w:val="2"/>
          <w:szCs w:val="2"/>
        </w:rPr>
        <mc:AlternateContent>
          <mc:Choice Requires="wps">
            <w:drawing>
              <wp:anchor distT="0" distB="0" distL="0" distR="0" simplePos="0" relativeHeight="251667456" behindDoc="0" locked="0" layoutInCell="1" allowOverlap="1" wp14:anchorId="52F222F8" wp14:editId="2E346A72">
                <wp:simplePos x="0" y="0"/>
                <wp:positionH relativeFrom="page">
                  <wp:posOffset>6145530</wp:posOffset>
                </wp:positionH>
                <wp:positionV relativeFrom="paragraph">
                  <wp:posOffset>226060</wp:posOffset>
                </wp:positionV>
                <wp:extent cx="18415" cy="769620"/>
                <wp:effectExtent l="0" t="0" r="20320" b="0"/>
                <wp:wrapNone/>
                <wp:docPr id="1206753034"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1E51F7A" id="docshape25" o:spid="_x0000_s1026" style="position:absolute;margin-left:483.9pt;margin-top:17.8pt;width:1.45pt;height:60.6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Pr>
          <w:u w:val="none"/>
        </w:rPr>
        <w:t>Conclusiones</w:t>
      </w:r>
      <w:bookmarkEnd w:id="88"/>
    </w:p>
    <w:p w14:paraId="58713622" w14:textId="77777777" w:rsidR="002F3FA0" w:rsidRDefault="002F3FA0" w:rsidP="002F3FA0">
      <w:pPr>
        <w:pStyle w:val="Textoindependiente"/>
        <w:widowControl/>
        <w:tabs>
          <w:tab w:val="left" w:pos="2913"/>
        </w:tabs>
        <w:spacing w:before="720" w:line="288" w:lineRule="auto"/>
        <w:ind w:left="873" w:firstLine="567"/>
        <w:jc w:val="both"/>
        <w:rPr>
          <w:sz w:val="22"/>
          <w:szCs w:val="22"/>
        </w:rPr>
      </w:pPr>
      <w:r>
        <w:rPr>
          <w:sz w:val="22"/>
          <w:szCs w:val="22"/>
        </w:rPr>
        <w:t xml:space="preserve">Estado del arte </w:t>
      </w:r>
    </w:p>
    <w:p w14:paraId="0A36A027"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89" w:name="_Toc167956783"/>
      <w:bookmarkEnd w:id="89"/>
    </w:p>
    <w:p w14:paraId="6CAABDEC" w14:textId="77777777" w:rsidR="002F3FA0" w:rsidRDefault="002F3FA0" w:rsidP="002F3FA0">
      <w:pPr>
        <w:pStyle w:val="Ttulo4"/>
        <w:widowControl/>
        <w:numPr>
          <w:ilvl w:val="1"/>
          <w:numId w:val="2"/>
        </w:numPr>
        <w:tabs>
          <w:tab w:val="clear" w:pos="0"/>
          <w:tab w:val="num" w:pos="-9"/>
          <w:tab w:val="left" w:pos="2418"/>
          <w:tab w:val="left" w:pos="2419"/>
        </w:tabs>
        <w:spacing w:beforeAutospacing="1" w:line="336" w:lineRule="auto"/>
        <w:ind w:left="873"/>
        <w:jc w:val="both"/>
      </w:pPr>
      <w:bookmarkStart w:id="90" w:name="_Toc167956784"/>
      <w:r>
        <w:rPr>
          <w:color w:val="9A7248"/>
        </w:rPr>
        <w:t>Subsección</w:t>
      </w:r>
      <w:bookmarkEnd w:id="90"/>
    </w:p>
    <w:p w14:paraId="6D450B0E"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0CC60FE6"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91" w:name="_Toc167956785"/>
      <w:r>
        <w:rPr>
          <w:color w:val="9A7248"/>
        </w:rPr>
        <w:t>Subsección</w:t>
      </w:r>
      <w:bookmarkEnd w:id="91"/>
    </w:p>
    <w:p w14:paraId="255CAF1E"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6FB6CD17"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92" w:name="_Toc167956786"/>
      <w:r>
        <w:rPr>
          <w:color w:val="9A7248"/>
        </w:rPr>
        <w:t>Subsección</w:t>
      </w:r>
      <w:bookmarkEnd w:id="92"/>
    </w:p>
    <w:p w14:paraId="52E6D83A"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93" w:name="_Toc167956787"/>
      <w:bookmarkEnd w:id="93"/>
    </w:p>
    <w:p w14:paraId="7D02000F" w14:textId="77777777" w:rsidR="002F3FA0" w:rsidRPr="002F3FA0" w:rsidRDefault="002F3FA0" w:rsidP="002F3FA0">
      <w:pPr>
        <w:pStyle w:val="Prrafodelista"/>
        <w:keepNext/>
        <w:widowControl/>
        <w:numPr>
          <w:ilvl w:val="1"/>
          <w:numId w:val="5"/>
        </w:numPr>
        <w:tabs>
          <w:tab w:val="left" w:pos="1346"/>
          <w:tab w:val="left" w:pos="1347"/>
          <w:tab w:val="left" w:pos="1418"/>
        </w:tabs>
        <w:spacing w:before="120" w:line="336" w:lineRule="auto"/>
        <w:jc w:val="both"/>
        <w:outlineLvl w:val="4"/>
        <w:rPr>
          <w:b/>
          <w:bCs/>
          <w:vanish/>
          <w:color w:val="9A7248"/>
          <w:sz w:val="28"/>
          <w:szCs w:val="28"/>
        </w:rPr>
      </w:pPr>
      <w:bookmarkStart w:id="94" w:name="_Toc167956788"/>
      <w:bookmarkEnd w:id="94"/>
    </w:p>
    <w:p w14:paraId="50C93B3B" w14:textId="77777777" w:rsidR="002F3FA0" w:rsidRDefault="002F3FA0" w:rsidP="002F3FA0">
      <w:pPr>
        <w:pStyle w:val="Ttulo5"/>
        <w:widowControl/>
        <w:numPr>
          <w:ilvl w:val="2"/>
          <w:numId w:val="5"/>
        </w:numPr>
        <w:tabs>
          <w:tab w:val="num" w:pos="764"/>
          <w:tab w:val="left" w:pos="1418"/>
        </w:tabs>
        <w:spacing w:before="120"/>
        <w:ind w:left="720"/>
        <w:jc w:val="both"/>
      </w:pPr>
      <w:r>
        <w:t xml:space="preserve"> </w:t>
      </w:r>
      <w:bookmarkStart w:id="95" w:name="_Toc167956789"/>
      <w:proofErr w:type="spellStart"/>
      <w:r>
        <w:t>Subsubsección</w:t>
      </w:r>
      <w:bookmarkEnd w:id="95"/>
      <w:proofErr w:type="spellEnd"/>
    </w:p>
    <w:p w14:paraId="30851B03" w14:textId="77777777" w:rsidR="002F3FA0" w:rsidRDefault="002F3FA0">
      <w:pPr>
        <w:pStyle w:val="Textoindependiente"/>
        <w:widowControl/>
        <w:spacing w:line="336" w:lineRule="auto"/>
        <w:jc w:val="both"/>
        <w:rPr>
          <w:sz w:val="20"/>
        </w:rPr>
      </w:pPr>
    </w:p>
    <w:p w14:paraId="6A932D12" w14:textId="77777777" w:rsidR="002F3FA0" w:rsidRDefault="002F3FA0">
      <w:pPr>
        <w:pStyle w:val="Textoindependiente"/>
        <w:widowControl/>
        <w:spacing w:line="336" w:lineRule="auto"/>
        <w:jc w:val="both"/>
        <w:rPr>
          <w:sz w:val="20"/>
        </w:rPr>
      </w:pPr>
    </w:p>
    <w:p w14:paraId="2AC5E414" w14:textId="77777777" w:rsidR="002F3FA0" w:rsidRDefault="002F3FA0">
      <w:pPr>
        <w:pStyle w:val="Textoindependiente"/>
        <w:widowControl/>
        <w:spacing w:line="336" w:lineRule="auto"/>
        <w:jc w:val="both"/>
        <w:rPr>
          <w:sz w:val="20"/>
        </w:rPr>
      </w:pPr>
    </w:p>
    <w:p w14:paraId="142CFCF3" w14:textId="77777777" w:rsidR="002F3FA0" w:rsidRDefault="002F3FA0">
      <w:pPr>
        <w:pStyle w:val="Textoindependiente"/>
        <w:widowControl/>
        <w:spacing w:line="336" w:lineRule="auto"/>
        <w:jc w:val="both"/>
        <w:rPr>
          <w:sz w:val="20"/>
        </w:rPr>
      </w:pPr>
    </w:p>
    <w:p w14:paraId="59BE0AFD" w14:textId="77777777" w:rsidR="002F3FA0" w:rsidRDefault="002F3FA0">
      <w:pPr>
        <w:pStyle w:val="Textoindependiente"/>
        <w:widowControl/>
        <w:spacing w:line="336" w:lineRule="auto"/>
        <w:jc w:val="both"/>
        <w:rPr>
          <w:sz w:val="20"/>
        </w:rPr>
      </w:pPr>
    </w:p>
    <w:p w14:paraId="406BF9AE" w14:textId="77777777" w:rsidR="002F3FA0" w:rsidRDefault="002F3FA0">
      <w:pPr>
        <w:pStyle w:val="Textoindependiente"/>
        <w:widowControl/>
        <w:spacing w:line="336" w:lineRule="auto"/>
        <w:jc w:val="both"/>
        <w:rPr>
          <w:sz w:val="20"/>
        </w:rPr>
      </w:pPr>
    </w:p>
    <w:p w14:paraId="5080EF77" w14:textId="77777777" w:rsidR="002F3FA0" w:rsidRDefault="002F3FA0">
      <w:pPr>
        <w:pStyle w:val="Textoindependiente"/>
        <w:widowControl/>
        <w:spacing w:line="336" w:lineRule="auto"/>
        <w:jc w:val="both"/>
        <w:rPr>
          <w:sz w:val="20"/>
        </w:rPr>
      </w:pPr>
    </w:p>
    <w:p w14:paraId="3AD4F317" w14:textId="77777777" w:rsidR="002F3FA0" w:rsidRDefault="002F3FA0">
      <w:pPr>
        <w:pStyle w:val="Textoindependiente"/>
        <w:widowControl/>
        <w:spacing w:line="336" w:lineRule="auto"/>
        <w:jc w:val="both"/>
        <w:rPr>
          <w:sz w:val="20"/>
        </w:rPr>
      </w:pPr>
    </w:p>
    <w:p w14:paraId="0F71C765" w14:textId="77777777" w:rsidR="002F3FA0" w:rsidRDefault="002F3FA0">
      <w:pPr>
        <w:pStyle w:val="Textoindependiente"/>
        <w:widowControl/>
        <w:spacing w:line="336" w:lineRule="auto"/>
        <w:jc w:val="both"/>
        <w:rPr>
          <w:sz w:val="20"/>
        </w:rPr>
      </w:pPr>
    </w:p>
    <w:p w14:paraId="2DB311A0" w14:textId="77777777" w:rsidR="002F3FA0" w:rsidRDefault="002F3FA0">
      <w:pPr>
        <w:pStyle w:val="Textoindependiente"/>
        <w:widowControl/>
        <w:spacing w:line="336" w:lineRule="auto"/>
        <w:jc w:val="both"/>
        <w:rPr>
          <w:sz w:val="20"/>
        </w:rPr>
      </w:pPr>
    </w:p>
    <w:p w14:paraId="2F7D7E45" w14:textId="77777777" w:rsidR="002F3FA0" w:rsidRDefault="002F3FA0">
      <w:pPr>
        <w:pStyle w:val="Textoindependiente"/>
        <w:widowControl/>
        <w:spacing w:line="336" w:lineRule="auto"/>
        <w:jc w:val="both"/>
        <w:rPr>
          <w:sz w:val="20"/>
        </w:rPr>
      </w:pPr>
    </w:p>
    <w:p w14:paraId="54E83859" w14:textId="77777777" w:rsidR="002F3FA0" w:rsidRDefault="002F3FA0">
      <w:pPr>
        <w:pStyle w:val="Textoindependiente"/>
        <w:widowControl/>
        <w:spacing w:line="336" w:lineRule="auto"/>
        <w:jc w:val="both"/>
        <w:rPr>
          <w:sz w:val="20"/>
        </w:rPr>
      </w:pPr>
    </w:p>
    <w:p w14:paraId="3E11A73D" w14:textId="77777777" w:rsidR="002F3FA0" w:rsidRDefault="002F3FA0">
      <w:pPr>
        <w:pStyle w:val="Textoindependiente"/>
        <w:widowControl/>
        <w:spacing w:line="336" w:lineRule="auto"/>
        <w:jc w:val="both"/>
        <w:rPr>
          <w:sz w:val="20"/>
        </w:rPr>
      </w:pPr>
    </w:p>
    <w:p w14:paraId="1180C6B6" w14:textId="77777777" w:rsidR="002F3FA0" w:rsidRDefault="002F3FA0">
      <w:pPr>
        <w:pStyle w:val="Textoindependiente"/>
        <w:widowControl/>
        <w:spacing w:line="336" w:lineRule="auto"/>
        <w:jc w:val="both"/>
        <w:rPr>
          <w:sz w:val="20"/>
        </w:rPr>
      </w:pPr>
    </w:p>
    <w:p w14:paraId="73AEAF74" w14:textId="77777777" w:rsidR="002F3FA0" w:rsidRDefault="002F3FA0">
      <w:pPr>
        <w:pStyle w:val="Textoindependiente"/>
        <w:widowControl/>
        <w:spacing w:line="336" w:lineRule="auto"/>
        <w:jc w:val="both"/>
        <w:rPr>
          <w:sz w:val="20"/>
        </w:rPr>
      </w:pPr>
    </w:p>
    <w:p w14:paraId="542101AE" w14:textId="77777777" w:rsidR="002F3FA0" w:rsidRDefault="002F3FA0">
      <w:pPr>
        <w:pStyle w:val="Textoindependiente"/>
        <w:widowControl/>
        <w:spacing w:line="336" w:lineRule="auto"/>
        <w:jc w:val="both"/>
        <w:rPr>
          <w:sz w:val="20"/>
        </w:rPr>
      </w:pPr>
    </w:p>
    <w:p w14:paraId="6BD0B1D4" w14:textId="77777777" w:rsidR="002F3FA0" w:rsidRDefault="002F3FA0">
      <w:pPr>
        <w:pStyle w:val="Textoindependiente"/>
        <w:widowControl/>
        <w:spacing w:line="336" w:lineRule="auto"/>
        <w:jc w:val="both"/>
        <w:rPr>
          <w:sz w:val="20"/>
        </w:rPr>
      </w:pPr>
    </w:p>
    <w:p w14:paraId="6797A618" w14:textId="77777777" w:rsidR="002F3FA0" w:rsidRDefault="002F3FA0">
      <w:pPr>
        <w:pStyle w:val="Textoindependiente"/>
        <w:widowControl/>
        <w:spacing w:line="336" w:lineRule="auto"/>
        <w:jc w:val="both"/>
        <w:rPr>
          <w:sz w:val="20"/>
        </w:rPr>
      </w:pPr>
    </w:p>
    <w:p w14:paraId="1E321490" w14:textId="77777777" w:rsidR="002F3FA0" w:rsidRDefault="002F3FA0">
      <w:pPr>
        <w:pStyle w:val="Textoindependiente"/>
        <w:widowControl/>
        <w:spacing w:line="336" w:lineRule="auto"/>
        <w:jc w:val="both"/>
        <w:rPr>
          <w:sz w:val="20"/>
        </w:rPr>
      </w:pPr>
    </w:p>
    <w:p w14:paraId="2A0AD5EE" w14:textId="77777777" w:rsidR="002F3FA0" w:rsidRDefault="002F3FA0">
      <w:pPr>
        <w:pStyle w:val="Textoindependiente"/>
        <w:widowControl/>
        <w:spacing w:line="336" w:lineRule="auto"/>
        <w:jc w:val="both"/>
        <w:rPr>
          <w:sz w:val="20"/>
        </w:rPr>
      </w:pPr>
    </w:p>
    <w:p w14:paraId="7F624FA4" w14:textId="77777777" w:rsidR="002F3FA0" w:rsidRDefault="002F3FA0">
      <w:pPr>
        <w:pStyle w:val="Textoindependiente"/>
        <w:widowControl/>
        <w:spacing w:line="336" w:lineRule="auto"/>
        <w:jc w:val="both"/>
        <w:rPr>
          <w:sz w:val="20"/>
        </w:rPr>
      </w:pPr>
    </w:p>
    <w:p w14:paraId="3DEF29B5" w14:textId="77777777" w:rsidR="002F3FA0" w:rsidRDefault="002F3FA0">
      <w:pPr>
        <w:pStyle w:val="Textoindependiente"/>
        <w:widowControl/>
        <w:spacing w:line="336" w:lineRule="auto"/>
        <w:jc w:val="both"/>
        <w:rPr>
          <w:sz w:val="20"/>
        </w:rPr>
      </w:pPr>
    </w:p>
    <w:p w14:paraId="0D0AEAA2" w14:textId="77777777" w:rsidR="002F3FA0" w:rsidRDefault="002F3FA0">
      <w:pPr>
        <w:pStyle w:val="Textoindependiente"/>
        <w:widowControl/>
        <w:spacing w:line="336" w:lineRule="auto"/>
        <w:jc w:val="both"/>
        <w:rPr>
          <w:sz w:val="20"/>
        </w:rPr>
      </w:pPr>
    </w:p>
    <w:p w14:paraId="1CDBE0E0" w14:textId="06F46F61" w:rsidR="002F3FA0" w:rsidRPr="002F3FA0" w:rsidRDefault="002F3FA0" w:rsidP="002F3FA0">
      <w:pPr>
        <w:pStyle w:val="Ttulo1"/>
        <w:numPr>
          <w:ilvl w:val="0"/>
          <w:numId w:val="9"/>
        </w:numPr>
        <w:pBdr>
          <w:bottom w:val="single" w:sz="24" w:space="1" w:color="9A7248"/>
        </w:pBdr>
        <w:spacing w:after="100" w:afterAutospacing="1" w:line="240" w:lineRule="auto"/>
        <w:jc w:val="left"/>
        <w:rPr>
          <w:u w:val="none"/>
        </w:rPr>
      </w:pPr>
      <w:bookmarkStart w:id="96" w:name="_Toc167956790"/>
      <w:r w:rsidRPr="005C4407">
        <w:rPr>
          <w:noProof/>
          <w:sz w:val="2"/>
          <w:szCs w:val="2"/>
        </w:rPr>
        <mc:AlternateContent>
          <mc:Choice Requires="wps">
            <w:drawing>
              <wp:anchor distT="0" distB="0" distL="0" distR="0" simplePos="0" relativeHeight="251669504" behindDoc="0" locked="0" layoutInCell="1" allowOverlap="1" wp14:anchorId="1BEBC382" wp14:editId="3EB802C8">
                <wp:simplePos x="0" y="0"/>
                <wp:positionH relativeFrom="page">
                  <wp:posOffset>6145530</wp:posOffset>
                </wp:positionH>
                <wp:positionV relativeFrom="paragraph">
                  <wp:posOffset>226060</wp:posOffset>
                </wp:positionV>
                <wp:extent cx="18415" cy="769620"/>
                <wp:effectExtent l="0" t="0" r="20320" b="0"/>
                <wp:wrapNone/>
                <wp:docPr id="790744188"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C5A2F5E" id="docshape25" o:spid="_x0000_s1026" style="position:absolute;margin-left:483.9pt;margin-top:17.8pt;width:1.45pt;height:60.6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" fillcolor="#9a7248" stroked="f">
                <w10:wrap anchorx="page"/>
              </v:rect>
            </w:pict>
          </mc:Fallback>
        </mc:AlternateContent>
      </w:r>
      <w:r>
        <w:t xml:space="preserve"> </w:t>
      </w:r>
      <w:r>
        <w:rPr>
          <w:u w:val="none"/>
        </w:rPr>
        <w:t>Trabajo Futuro</w:t>
      </w:r>
      <w:bookmarkEnd w:id="96"/>
    </w:p>
    <w:p w14:paraId="3A4EA946" w14:textId="77777777" w:rsidR="002F3FA0" w:rsidRDefault="002F3FA0" w:rsidP="002F3FA0">
      <w:pPr>
        <w:pStyle w:val="Textoindependiente"/>
        <w:widowControl/>
        <w:tabs>
          <w:tab w:val="left" w:pos="2913"/>
        </w:tabs>
        <w:spacing w:before="720" w:line="288" w:lineRule="auto"/>
        <w:ind w:left="873" w:firstLine="567"/>
        <w:jc w:val="both"/>
        <w:rPr>
          <w:sz w:val="22"/>
          <w:szCs w:val="22"/>
        </w:rPr>
      </w:pPr>
      <w:r>
        <w:rPr>
          <w:sz w:val="22"/>
          <w:szCs w:val="22"/>
        </w:rPr>
        <w:t xml:space="preserve">Estado del arte </w:t>
      </w:r>
    </w:p>
    <w:p w14:paraId="76C0A93C" w14:textId="77777777" w:rsidR="002F3FA0" w:rsidRPr="002F3FA0" w:rsidRDefault="002F3FA0" w:rsidP="002F3FA0">
      <w:pPr>
        <w:pStyle w:val="Prrafodelista"/>
        <w:keepNext/>
        <w:widowControl/>
        <w:numPr>
          <w:ilvl w:val="0"/>
          <w:numId w:val="2"/>
        </w:numPr>
        <w:tabs>
          <w:tab w:val="left" w:pos="2418"/>
          <w:tab w:val="left" w:pos="2419"/>
        </w:tabs>
        <w:spacing w:before="0" w:beforeAutospacing="1" w:line="336" w:lineRule="auto"/>
        <w:jc w:val="both"/>
        <w:outlineLvl w:val="3"/>
        <w:rPr>
          <w:b/>
          <w:bCs/>
          <w:vanish/>
          <w:color w:val="9A7248"/>
          <w:sz w:val="32"/>
          <w:szCs w:val="32"/>
        </w:rPr>
      </w:pPr>
      <w:bookmarkStart w:id="97" w:name="_Toc167956791"/>
      <w:bookmarkEnd w:id="97"/>
    </w:p>
    <w:p w14:paraId="58295596" w14:textId="77777777" w:rsidR="002F3FA0" w:rsidRDefault="002F3FA0" w:rsidP="002F3FA0">
      <w:pPr>
        <w:pStyle w:val="Ttulo4"/>
        <w:widowControl/>
        <w:numPr>
          <w:ilvl w:val="1"/>
          <w:numId w:val="2"/>
        </w:numPr>
        <w:tabs>
          <w:tab w:val="clear" w:pos="0"/>
          <w:tab w:val="num" w:pos="-9"/>
          <w:tab w:val="left" w:pos="2418"/>
          <w:tab w:val="left" w:pos="2419"/>
        </w:tabs>
        <w:spacing w:beforeAutospacing="1" w:line="336" w:lineRule="auto"/>
        <w:ind w:left="873"/>
        <w:jc w:val="both"/>
      </w:pPr>
      <w:bookmarkStart w:id="98" w:name="_Toc167956792"/>
      <w:r>
        <w:rPr>
          <w:color w:val="9A7248"/>
        </w:rPr>
        <w:t>Subsección</w:t>
      </w:r>
      <w:bookmarkEnd w:id="98"/>
    </w:p>
    <w:p w14:paraId="44C53FD2"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5E2E3D72"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99" w:name="_Toc167956793"/>
      <w:r>
        <w:rPr>
          <w:color w:val="9A7248"/>
        </w:rPr>
        <w:t>Subsección</w:t>
      </w:r>
      <w:bookmarkEnd w:id="99"/>
    </w:p>
    <w:p w14:paraId="2EF8164E" w14:textId="77777777" w:rsidR="002F3FA0" w:rsidRDefault="002F3FA0" w:rsidP="002F3FA0">
      <w:pPr>
        <w:pStyle w:val="Textoindependiente"/>
        <w:widowControl/>
        <w:spacing w:before="408" w:line="288" w:lineRule="auto"/>
        <w:ind w:left="876" w:firstLine="567"/>
        <w:jc w:val="both"/>
        <w:rPr>
          <w:sz w:val="22"/>
          <w:szCs w:val="22"/>
        </w:rPr>
      </w:pPr>
      <w:r>
        <w:rPr>
          <w:sz w:val="22"/>
          <w:szCs w:val="22"/>
        </w:rPr>
        <w:t>Subsección</w:t>
      </w:r>
    </w:p>
    <w:p w14:paraId="7E7C8AA5" w14:textId="77777777" w:rsidR="002F3FA0" w:rsidRDefault="002F3FA0" w:rsidP="002F3FA0">
      <w:pPr>
        <w:pStyle w:val="Ttulo4"/>
        <w:widowControl/>
        <w:numPr>
          <w:ilvl w:val="1"/>
          <w:numId w:val="2"/>
        </w:numPr>
        <w:tabs>
          <w:tab w:val="left" w:pos="1346"/>
          <w:tab w:val="left" w:pos="1347"/>
        </w:tabs>
        <w:spacing w:beforeAutospacing="1" w:line="336" w:lineRule="auto"/>
        <w:ind w:left="873"/>
        <w:jc w:val="both"/>
      </w:pPr>
      <w:bookmarkStart w:id="100" w:name="_Toc167956794"/>
      <w:r>
        <w:rPr>
          <w:color w:val="9A7248"/>
        </w:rPr>
        <w:t>Subsección</w:t>
      </w:r>
      <w:bookmarkEnd w:id="100"/>
    </w:p>
    <w:p w14:paraId="0ADFD3C1" w14:textId="77777777" w:rsidR="002F3FA0" w:rsidRPr="002F3FA0" w:rsidRDefault="002F3FA0" w:rsidP="002F3FA0">
      <w:pPr>
        <w:pStyle w:val="Prrafodelista"/>
        <w:keepNext/>
        <w:widowControl/>
        <w:numPr>
          <w:ilvl w:val="0"/>
          <w:numId w:val="5"/>
        </w:numPr>
        <w:tabs>
          <w:tab w:val="left" w:pos="1346"/>
          <w:tab w:val="left" w:pos="1347"/>
          <w:tab w:val="left" w:pos="1418"/>
        </w:tabs>
        <w:spacing w:before="120" w:line="336" w:lineRule="auto"/>
        <w:jc w:val="both"/>
        <w:outlineLvl w:val="4"/>
        <w:rPr>
          <w:b/>
          <w:bCs/>
          <w:vanish/>
          <w:color w:val="9A7248"/>
          <w:sz w:val="28"/>
          <w:szCs w:val="28"/>
        </w:rPr>
      </w:pPr>
      <w:bookmarkStart w:id="101" w:name="_Toc167956795"/>
      <w:bookmarkEnd w:id="101"/>
    </w:p>
    <w:p w14:paraId="47CB57AC" w14:textId="77777777" w:rsidR="002F3FA0" w:rsidRPr="002F3FA0" w:rsidRDefault="002F3FA0" w:rsidP="002F3FA0">
      <w:pPr>
        <w:pStyle w:val="Prrafodelista"/>
        <w:keepNext/>
        <w:widowControl/>
        <w:numPr>
          <w:ilvl w:val="1"/>
          <w:numId w:val="5"/>
        </w:numPr>
        <w:tabs>
          <w:tab w:val="left" w:pos="1346"/>
          <w:tab w:val="left" w:pos="1347"/>
          <w:tab w:val="left" w:pos="1418"/>
        </w:tabs>
        <w:spacing w:before="120" w:line="336" w:lineRule="auto"/>
        <w:jc w:val="both"/>
        <w:outlineLvl w:val="4"/>
        <w:rPr>
          <w:b/>
          <w:bCs/>
          <w:vanish/>
          <w:color w:val="9A7248"/>
          <w:sz w:val="28"/>
          <w:szCs w:val="28"/>
        </w:rPr>
      </w:pPr>
      <w:bookmarkStart w:id="102" w:name="_Toc167956796"/>
      <w:bookmarkEnd w:id="102"/>
    </w:p>
    <w:p w14:paraId="5EEF430A" w14:textId="77777777" w:rsidR="002F3FA0" w:rsidRDefault="002F3FA0" w:rsidP="002F3FA0">
      <w:pPr>
        <w:pStyle w:val="Ttulo5"/>
        <w:widowControl/>
        <w:numPr>
          <w:ilvl w:val="2"/>
          <w:numId w:val="5"/>
        </w:numPr>
        <w:tabs>
          <w:tab w:val="num" w:pos="764"/>
          <w:tab w:val="left" w:pos="1418"/>
        </w:tabs>
        <w:spacing w:before="120"/>
        <w:ind w:left="720"/>
        <w:jc w:val="both"/>
      </w:pPr>
      <w:r>
        <w:t xml:space="preserve"> </w:t>
      </w:r>
      <w:bookmarkStart w:id="103" w:name="_Toc167956797"/>
      <w:proofErr w:type="spellStart"/>
      <w:r>
        <w:t>Subsubsección</w:t>
      </w:r>
      <w:bookmarkEnd w:id="103"/>
      <w:proofErr w:type="spellEnd"/>
    </w:p>
    <w:p w14:paraId="4C3E3BF3" w14:textId="77777777" w:rsidR="002F3FA0" w:rsidRDefault="002F3FA0">
      <w:pPr>
        <w:pStyle w:val="Textoindependiente"/>
        <w:widowControl/>
        <w:spacing w:line="336" w:lineRule="auto"/>
        <w:jc w:val="both"/>
        <w:rPr>
          <w:sz w:val="20"/>
        </w:rPr>
      </w:pPr>
    </w:p>
    <w:p w14:paraId="6EA2FE83" w14:textId="77777777" w:rsidR="002F3FA0" w:rsidRDefault="002F3FA0">
      <w:pPr>
        <w:pStyle w:val="Textoindependiente"/>
        <w:widowControl/>
        <w:spacing w:line="336" w:lineRule="auto"/>
        <w:jc w:val="both"/>
        <w:rPr>
          <w:sz w:val="20"/>
        </w:rPr>
      </w:pPr>
    </w:p>
    <w:p w14:paraId="38D7E615" w14:textId="77777777" w:rsidR="002F3FA0" w:rsidRDefault="002F3FA0">
      <w:pPr>
        <w:pStyle w:val="Textoindependiente"/>
        <w:widowControl/>
        <w:spacing w:line="336" w:lineRule="auto"/>
        <w:jc w:val="both"/>
        <w:rPr>
          <w:sz w:val="20"/>
        </w:rPr>
      </w:pPr>
    </w:p>
    <w:p w14:paraId="36793A71" w14:textId="102FC02C" w:rsidR="0093622B" w:rsidRPr="00FF66D4" w:rsidRDefault="009F4868" w:rsidP="0032369C">
      <w:pPr>
        <w:pStyle w:val="Ttulo3"/>
        <w:widowControl/>
        <w:pBdr>
          <w:bottom w:val="single" w:sz="24" w:space="1" w:color="9A7248"/>
        </w:pBdr>
        <w:tabs>
          <w:tab w:val="left" w:pos="9472"/>
        </w:tabs>
        <w:spacing w:line="240" w:lineRule="auto"/>
        <w:ind w:left="0"/>
        <w:jc w:val="both"/>
        <w:rPr>
          <w:u w:val="none"/>
        </w:rPr>
      </w:pPr>
      <w:bookmarkStart w:id="104" w:name="_Toc98970348"/>
      <w:bookmarkStart w:id="105" w:name="_Toc98967517"/>
      <w:bookmarkStart w:id="106" w:name="_Toc167956798"/>
      <w:r w:rsidRPr="00FF66D4">
        <w:rPr>
          <w:u w:val="none"/>
        </w:rPr>
        <w:t>Bibliografía</w:t>
      </w:r>
      <w:bookmarkEnd w:id="104"/>
      <w:bookmarkEnd w:id="105"/>
      <w:bookmarkEnd w:id="106"/>
    </w:p>
    <w:p w14:paraId="63C3DE42" w14:textId="77777777" w:rsidR="0093622B" w:rsidRDefault="009F4868" w:rsidP="008D7FCB">
      <w:pPr>
        <w:pStyle w:val="Textoindependiente"/>
        <w:widowControl/>
        <w:spacing w:before="240" w:line="336" w:lineRule="auto"/>
        <w:jc w:val="both"/>
        <w:rPr>
          <w:rFonts w:asciiTheme="minorHAnsi" w:eastAsiaTheme="minorHAnsi" w:hAnsiTheme="minorHAnsi" w:cstheme="minorBidi"/>
          <w:sz w:val="22"/>
          <w:szCs w:val="22"/>
          <w:lang w:val="en-US"/>
        </w:rPr>
      </w:pPr>
      <w:r>
        <w:fldChar w:fldCharType="begin"/>
      </w:r>
      <w:r>
        <w:rPr>
          <w:rFonts w:ascii="Calibri" w:eastAsia="Calibri" w:hAnsi="Calibri"/>
          <w:sz w:val="22"/>
          <w:szCs w:val="22"/>
          <w:lang w:val="en-US"/>
        </w:rPr>
        <w:instrText>BIBLIOGRAPHY</w:instrText>
      </w:r>
      <w:r>
        <w:rPr>
          <w:rFonts w:ascii="Calibri" w:eastAsia="Calibri" w:hAnsi="Calibri"/>
          <w:sz w:val="22"/>
          <w:szCs w:val="22"/>
          <w:lang w:val="en-US"/>
        </w:rPr>
        <w:fldChar w:fldCharType="separate"/>
      </w:r>
    </w:p>
    <w:tbl>
      <w:tblPr>
        <w:tblW w:w="5000" w:type="pct"/>
        <w:tblCellMar>
          <w:top w:w="15" w:type="dxa"/>
          <w:left w:w="15" w:type="dxa"/>
          <w:bottom w:w="15" w:type="dxa"/>
          <w:right w:w="15" w:type="dxa"/>
        </w:tblCellMar>
        <w:tblLook w:val="04A0" w:firstRow="1" w:lastRow="0" w:firstColumn="1" w:lastColumn="0" w:noHBand="0" w:noVBand="1"/>
      </w:tblPr>
      <w:tblGrid>
        <w:gridCol w:w="438"/>
        <w:gridCol w:w="9030"/>
      </w:tblGrid>
      <w:tr w:rsidR="0093622B" w14:paraId="7A58BB53" w14:textId="77777777">
        <w:tc>
          <w:tcPr>
            <w:tcW w:w="438" w:type="dxa"/>
          </w:tcPr>
          <w:p w14:paraId="6C3288AE" w14:textId="77777777" w:rsidR="0093622B" w:rsidRDefault="009F4868">
            <w:pPr>
              <w:pStyle w:val="Bibliografa"/>
              <w:rPr>
                <w:sz w:val="24"/>
                <w:szCs w:val="24"/>
                <w:lang w:val="en-US"/>
              </w:rPr>
            </w:pPr>
            <w:r>
              <w:rPr>
                <w:lang w:val="en-US"/>
              </w:rPr>
              <w:t xml:space="preserve">[1] </w:t>
            </w:r>
          </w:p>
        </w:tc>
        <w:tc>
          <w:tcPr>
            <w:tcW w:w="9029" w:type="dxa"/>
          </w:tcPr>
          <w:p w14:paraId="69B25AF8" w14:textId="77777777" w:rsidR="0093622B" w:rsidRDefault="009F4868">
            <w:pPr>
              <w:pStyle w:val="Bibliografa"/>
              <w:rPr>
                <w:lang w:val="en-US"/>
              </w:rPr>
            </w:pPr>
            <w:r>
              <w:rPr>
                <w:lang w:val="en-US"/>
              </w:rPr>
              <w:t>Fuente1</w:t>
            </w:r>
          </w:p>
        </w:tc>
      </w:tr>
      <w:tr w:rsidR="0093622B" w14:paraId="1D84CF9C" w14:textId="77777777">
        <w:tc>
          <w:tcPr>
            <w:tcW w:w="438" w:type="dxa"/>
          </w:tcPr>
          <w:p w14:paraId="39175A2F" w14:textId="77777777" w:rsidR="0093622B" w:rsidRDefault="009F4868">
            <w:pPr>
              <w:pStyle w:val="Bibliografa"/>
              <w:rPr>
                <w:lang w:val="en-US"/>
              </w:rPr>
            </w:pPr>
            <w:r>
              <w:rPr>
                <w:lang w:val="en-US"/>
              </w:rPr>
              <w:t xml:space="preserve">[2] </w:t>
            </w:r>
          </w:p>
        </w:tc>
        <w:tc>
          <w:tcPr>
            <w:tcW w:w="9029" w:type="dxa"/>
          </w:tcPr>
          <w:p w14:paraId="4FEBA0CE" w14:textId="77777777" w:rsidR="0093622B" w:rsidRDefault="009F4868">
            <w:pPr>
              <w:pStyle w:val="Bibliografa"/>
              <w:rPr>
                <w:lang w:val="en-US"/>
              </w:rPr>
            </w:pPr>
            <w:r>
              <w:rPr>
                <w:lang w:val="en-US"/>
              </w:rPr>
              <w:t>Fuente2</w:t>
            </w:r>
          </w:p>
        </w:tc>
      </w:tr>
    </w:tbl>
    <w:p w14:paraId="0B1D662C" w14:textId="77777777" w:rsidR="0093622B" w:rsidRDefault="009F4868">
      <w:pPr>
        <w:rPr>
          <w:rFonts w:eastAsia="Times New Roman"/>
        </w:rPr>
      </w:pPr>
      <w:r>
        <w:fldChar w:fldCharType="end"/>
      </w:r>
    </w:p>
    <w:p w14:paraId="01E558F1" w14:textId="77777777" w:rsidR="0093622B" w:rsidRDefault="009F4868">
      <w:pPr>
        <w:pStyle w:val="Textoindependiente"/>
        <w:widowControl/>
        <w:spacing w:before="4" w:line="336" w:lineRule="auto"/>
        <w:jc w:val="both"/>
        <w:rPr>
          <w:sz w:val="24"/>
        </w:rPr>
      </w:pPr>
      <w:bookmarkStart w:id="107" w:name="_bookmark69"/>
      <w:bookmarkStart w:id="108" w:name="_bookmark68"/>
      <w:bookmarkEnd w:id="107"/>
      <w:bookmarkEnd w:id="108"/>
      <w:r>
        <w:br w:type="page"/>
      </w:r>
    </w:p>
    <w:p w14:paraId="5691B671" w14:textId="77777777" w:rsidR="0093622B" w:rsidRDefault="009F4868">
      <w:pPr>
        <w:rPr>
          <w:sz w:val="21"/>
        </w:rPr>
      </w:pPr>
      <w:r>
        <w:lastRenderedPageBreak/>
        <w:br w:type="page"/>
      </w:r>
    </w:p>
    <w:p w14:paraId="2F11034B" w14:textId="77777777" w:rsidR="0093622B" w:rsidRDefault="0093622B">
      <w:pPr>
        <w:widowControl/>
        <w:spacing w:line="336" w:lineRule="auto"/>
        <w:jc w:val="both"/>
        <w:rPr>
          <w:sz w:val="21"/>
        </w:rPr>
        <w:sectPr w:rsidR="0093622B">
          <w:headerReference w:type="even" r:id="rId54"/>
          <w:headerReference w:type="default" r:id="rId55"/>
          <w:footerReference w:type="even" r:id="rId56"/>
          <w:footerReference w:type="default" r:id="rId57"/>
          <w:pgSz w:w="11906" w:h="16838"/>
          <w:pgMar w:top="1134" w:right="680" w:bottom="1134" w:left="1758" w:header="0" w:footer="0" w:gutter="0"/>
          <w:cols w:space="720"/>
          <w:formProt w:val="0"/>
          <w:docGrid w:linePitch="100" w:charSpace="4096"/>
        </w:sectPr>
      </w:pPr>
    </w:p>
    <w:p w14:paraId="3AB8107D" w14:textId="77777777" w:rsidR="0093622B" w:rsidRDefault="009F4868">
      <w:pPr>
        <w:pStyle w:val="Ttulo3"/>
        <w:widowControl/>
        <w:sectPr w:rsidR="0093622B">
          <w:headerReference w:type="even" r:id="rId58"/>
          <w:headerReference w:type="default" r:id="rId59"/>
          <w:footerReference w:type="even" r:id="rId60"/>
          <w:footerReference w:type="default" r:id="rId61"/>
          <w:pgSz w:w="11906" w:h="16838"/>
          <w:pgMar w:top="1134" w:right="680" w:bottom="1134" w:left="1758" w:header="0" w:footer="0" w:gutter="0"/>
          <w:cols w:space="720"/>
          <w:formProt w:val="0"/>
          <w:vAlign w:val="center"/>
          <w:docGrid w:linePitch="100" w:charSpace="4096"/>
        </w:sectPr>
      </w:pPr>
      <w:bookmarkStart w:id="109" w:name="_Toc167956799"/>
      <w:r>
        <w:lastRenderedPageBreak/>
        <w:t>Apéndices</w:t>
      </w:r>
      <w:bookmarkEnd w:id="109"/>
    </w:p>
    <w:p w14:paraId="425D66BF" w14:textId="77777777" w:rsidR="0093622B" w:rsidRDefault="0093622B">
      <w:pPr>
        <w:rPr>
          <w:rFonts w:eastAsia="Calibri"/>
          <w:b/>
          <w:color w:val="9A7248"/>
          <w:spacing w:val="-1"/>
          <w:w w:val="101"/>
          <w:sz w:val="64"/>
          <w:szCs w:val="64"/>
          <w:u w:val="single" w:color="9A7248"/>
        </w:rPr>
        <w:sectPr w:rsidR="0093622B">
          <w:headerReference w:type="even" r:id="rId62"/>
          <w:headerReference w:type="default" r:id="rId63"/>
          <w:footerReference w:type="even" r:id="rId64"/>
          <w:footerReference w:type="default" r:id="rId65"/>
          <w:pgSz w:w="11906" w:h="16838"/>
          <w:pgMar w:top="1134" w:right="680" w:bottom="1134" w:left="1758" w:header="0" w:footer="0" w:gutter="0"/>
          <w:cols w:space="720"/>
          <w:formProt w:val="0"/>
          <w:docGrid w:linePitch="100" w:charSpace="4096"/>
        </w:sectPr>
      </w:pPr>
    </w:p>
    <w:p w14:paraId="143B9757" w14:textId="77777777" w:rsidR="0093622B" w:rsidRDefault="009F4868">
      <w:pPr>
        <w:widowControl/>
        <w:jc w:val="both"/>
        <w:rPr>
          <w:sz w:val="144"/>
          <w:szCs w:val="144"/>
        </w:rPr>
      </w:pPr>
      <w:r>
        <w:rPr>
          <w:noProof/>
        </w:rPr>
        <w:lastRenderedPageBreak/>
        <mc:AlternateContent>
          <mc:Choice Requires="wps">
            <w:drawing>
              <wp:anchor distT="0" distB="0" distL="0" distR="0" simplePos="0" relativeHeight="24" behindDoc="0" locked="0" layoutInCell="1" allowOverlap="1" wp14:anchorId="1FBDE3E2" wp14:editId="52DC09DA">
                <wp:simplePos x="0" y="0"/>
                <wp:positionH relativeFrom="page">
                  <wp:posOffset>6127115</wp:posOffset>
                </wp:positionH>
                <wp:positionV relativeFrom="paragraph">
                  <wp:posOffset>137795</wp:posOffset>
                </wp:positionV>
                <wp:extent cx="18415" cy="769620"/>
                <wp:effectExtent l="0" t="0" r="20320" b="0"/>
                <wp:wrapNone/>
                <wp:docPr id="28"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docshape25" fillcolor="#9a7248" stroked="f" style="position:absolute;margin-left:482.45pt;margin-top:10.85pt;width:1.35pt;height:60.5pt;mso-position-horizontal-relative:page" wp14:anchorId="417F4E2E">
                <w10:wrap type="none"/>
                <v:fill o:detectmouseclick="t" type="solid" color2="#658db7"/>
                <v:stroke color="#3465a4" joinstyle="round" endcap="flat"/>
              </v:rect>
            </w:pict>
          </mc:Fallback>
        </mc:AlternateContent>
      </w:r>
      <w:r>
        <w:rPr>
          <w:color w:val="9A7248"/>
          <w:sz w:val="144"/>
          <w:szCs w:val="144"/>
        </w:rPr>
        <w:t xml:space="preserve">                </w:t>
      </w:r>
      <w:r>
        <w:rPr>
          <w:color w:val="9A7248"/>
          <w:sz w:val="144"/>
          <w:szCs w:val="144"/>
        </w:rPr>
        <w:tab/>
      </w:r>
      <w:r>
        <w:rPr>
          <w:color w:val="9A7248"/>
          <w:sz w:val="144"/>
          <w:szCs w:val="144"/>
        </w:rPr>
        <w:tab/>
      </w:r>
      <w:r>
        <w:rPr>
          <w:color w:val="9A7248"/>
          <w:sz w:val="144"/>
          <w:szCs w:val="144"/>
        </w:rPr>
        <w:tab/>
        <w:t xml:space="preserve"> A</w:t>
      </w:r>
    </w:p>
    <w:p w14:paraId="4D2991F0" w14:textId="2410FDCE" w:rsidR="0093622B" w:rsidRPr="00FF66D4" w:rsidRDefault="009F4868" w:rsidP="0032369C">
      <w:pPr>
        <w:pStyle w:val="Ttulo3"/>
        <w:widowControl/>
        <w:pBdr>
          <w:bottom w:val="single" w:sz="24" w:space="1" w:color="9A7248"/>
        </w:pBdr>
        <w:tabs>
          <w:tab w:val="left" w:pos="9472"/>
        </w:tabs>
        <w:spacing w:line="240" w:lineRule="auto"/>
        <w:ind w:left="0"/>
        <w:jc w:val="both"/>
        <w:rPr>
          <w:u w:val="none"/>
        </w:rPr>
      </w:pPr>
      <w:bookmarkStart w:id="110" w:name="_Toc98970352"/>
      <w:bookmarkStart w:id="111" w:name="_Toc167956800"/>
      <w:bookmarkEnd w:id="110"/>
      <w:r w:rsidRPr="00FF66D4">
        <w:rPr>
          <w:u w:val="none"/>
        </w:rPr>
        <w:t>Apéndice A</w:t>
      </w:r>
      <w:bookmarkStart w:id="112" w:name="_Toc98967520"/>
      <w:bookmarkEnd w:id="111"/>
      <w:bookmarkEnd w:id="112"/>
    </w:p>
    <w:p w14:paraId="4ED079E8" w14:textId="77777777" w:rsidR="0093622B" w:rsidRDefault="009F4868" w:rsidP="008D7FCB">
      <w:pPr>
        <w:pStyle w:val="Textoindependiente"/>
        <w:widowControl/>
        <w:spacing w:before="600" w:line="336" w:lineRule="auto"/>
        <w:ind w:left="873" w:firstLine="323"/>
        <w:jc w:val="both"/>
        <w:rPr>
          <w:sz w:val="18"/>
          <w:szCs w:val="18"/>
        </w:rPr>
        <w:sectPr w:rsidR="0093622B">
          <w:headerReference w:type="even" r:id="rId66"/>
          <w:headerReference w:type="default" r:id="rId67"/>
          <w:footerReference w:type="even" r:id="rId68"/>
          <w:footerReference w:type="default" r:id="rId69"/>
          <w:pgSz w:w="11906" w:h="16838"/>
          <w:pgMar w:top="1134" w:right="680" w:bottom="1134" w:left="1758" w:header="391" w:footer="544" w:gutter="0"/>
          <w:cols w:space="720"/>
          <w:formProt w:val="0"/>
          <w:docGrid w:linePitch="299" w:charSpace="4096"/>
        </w:sectPr>
      </w:pPr>
      <w:r>
        <w:t>Apéndice A</w:t>
      </w:r>
      <w:bookmarkStart w:id="113" w:name="_Hlk99750568"/>
      <w:bookmarkEnd w:id="113"/>
      <w:r>
        <w:rPr>
          <w:sz w:val="18"/>
          <w:szCs w:val="18"/>
        </w:rPr>
        <w:t xml:space="preserve"> </w:t>
      </w:r>
    </w:p>
    <w:p w14:paraId="2EE18B54" w14:textId="77777777" w:rsidR="0093622B" w:rsidRDefault="0093622B">
      <w:pPr>
        <w:pStyle w:val="Textoindependiente"/>
        <w:widowControl/>
        <w:spacing w:line="336" w:lineRule="auto"/>
        <w:jc w:val="both"/>
        <w:rPr>
          <w:sz w:val="20"/>
        </w:rPr>
      </w:pPr>
    </w:p>
    <w:sectPr w:rsidR="0093622B">
      <w:headerReference w:type="even" r:id="rId70"/>
      <w:headerReference w:type="default" r:id="rId71"/>
      <w:footerReference w:type="even" r:id="rId72"/>
      <w:footerReference w:type="default" r:id="rId73"/>
      <w:pgSz w:w="11906" w:h="16838"/>
      <w:pgMar w:top="1134" w:right="680" w:bottom="1134" w:left="1758"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BBFF5" w14:textId="77777777" w:rsidR="00ED1B4C" w:rsidRDefault="00ED1B4C">
      <w:r>
        <w:separator/>
      </w:r>
    </w:p>
  </w:endnote>
  <w:endnote w:type="continuationSeparator" w:id="0">
    <w:p w14:paraId="3BD37E54" w14:textId="77777777" w:rsidR="00ED1B4C" w:rsidRDefault="00ED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200E" w14:textId="77777777" w:rsidR="0093622B" w:rsidRDefault="0093622B">
    <w:pPr>
      <w:pStyle w:val="Piedepgina"/>
      <w:tabs>
        <w:tab w:val="clear" w:pos="4252"/>
        <w:tab w:val="clear" w:pos="8504"/>
        <w:tab w:val="left" w:pos="3792"/>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33B1" w14:textId="77777777" w:rsidR="0093622B" w:rsidRDefault="0093622B">
    <w:pPr>
      <w:pStyle w:val="Textoindependiente"/>
      <w:spacing w:line="12"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A524" w14:textId="77777777" w:rsidR="0093622B" w:rsidRDefault="009F4868">
    <w:pPr>
      <w:pStyle w:val="Piedepgina"/>
      <w:tabs>
        <w:tab w:val="left" w:pos="4627"/>
        <w:tab w:val="left" w:pos="5467"/>
        <w:tab w:val="center" w:pos="5785"/>
      </w:tabs>
      <w:jc w:val="center"/>
      <w:rPr>
        <w:caps/>
        <w:color w:val="9A7248"/>
      </w:rPr>
    </w:pPr>
    <w:r>
      <w:rPr>
        <w:caps/>
        <w:color w:val="9A7248"/>
      </w:rPr>
      <w:fldChar w:fldCharType="begin"/>
    </w:r>
    <w:r>
      <w:rPr>
        <w:caps/>
        <w:color w:val="9A7248"/>
      </w:rPr>
      <w:instrText>PAGE</w:instrText>
    </w:r>
    <w:r>
      <w:rPr>
        <w:caps/>
        <w:color w:val="9A7248"/>
      </w:rPr>
      <w:fldChar w:fldCharType="separate"/>
    </w:r>
    <w:r>
      <w:rPr>
        <w:caps/>
        <w:color w:val="9A7248"/>
      </w:rPr>
      <w:t>7</w:t>
    </w:r>
    <w:r>
      <w:rPr>
        <w:caps/>
        <w:color w:val="9A724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2"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XII</w:t>
    </w:r>
    <w:r>
      <w:fldChar w:fldCharType="end"/>
    </w:r>
  </w:p>
  <w:p w14:paraId="67D57971" w14:textId="77777777" w:rsidR="0093622B" w:rsidRDefault="009F4868">
    <w:pPr>
      <w:pStyle w:val="Piedepgina"/>
      <w:tabs>
        <w:tab w:val="clear" w:pos="4252"/>
        <w:tab w:val="clear" w:pos="8504"/>
        <w:tab w:val="left" w:pos="3192"/>
      </w:tabs>
    </w:pPr>
    <w:r>
      <w:tab/>
    </w:r>
  </w:p>
  <w:p w14:paraId="03A0DFFC" w14:textId="77777777" w:rsidR="0093622B" w:rsidRDefault="0093622B">
    <w:pPr>
      <w:pStyle w:val="Textoindependiente"/>
      <w:spacing w:line="12"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2D23"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XI</w:t>
    </w:r>
    <w:r>
      <w:fldChar w:fldCharType="end"/>
    </w:r>
  </w:p>
  <w:p w14:paraId="0C399D51" w14:textId="77777777" w:rsidR="0093622B" w:rsidRDefault="0093622B">
    <w:pPr>
      <w:pStyle w:val="Piedepgina"/>
      <w:tabs>
        <w:tab w:val="clear" w:pos="4252"/>
        <w:tab w:val="clear" w:pos="8504"/>
        <w:tab w:val="left" w:pos="3792"/>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1C39" w14:textId="77777777" w:rsidR="0093622B" w:rsidRDefault="0093622B">
    <w:pPr>
      <w:pStyle w:val="Piedepgina"/>
      <w:rPr>
        <w:b/>
        <w:bCs/>
        <w:sz w:val="2"/>
        <w:szCs w:val="2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E596"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XIII</w:t>
    </w:r>
    <w:r>
      <w:fldChar w:fldCharType="end"/>
    </w:r>
  </w:p>
  <w:p w14:paraId="50F87273" w14:textId="77777777" w:rsidR="0093622B" w:rsidRDefault="0093622B">
    <w:pPr>
      <w:pStyle w:val="Piedepgina"/>
      <w:tabs>
        <w:tab w:val="clear" w:pos="4252"/>
        <w:tab w:val="clear" w:pos="8504"/>
        <w:tab w:val="left" w:pos="3792"/>
      </w:tabs>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DF80" w14:textId="77777777" w:rsidR="0093622B" w:rsidRDefault="009F4868">
    <w:pPr>
      <w:pStyle w:val="Piedepgina"/>
    </w:pPr>
    <w:r>
      <w:rPr>
        <w:noProof/>
      </w:rPr>
      <mc:AlternateContent>
        <mc:Choice Requires="wps">
          <w:drawing>
            <wp:anchor distT="0" distB="0" distL="0" distR="0" simplePos="0" relativeHeight="7" behindDoc="1" locked="0" layoutInCell="1" allowOverlap="1" wp14:anchorId="6B17A071" wp14:editId="0472F8C7">
              <wp:simplePos x="0" y="0"/>
              <wp:positionH relativeFrom="margin">
                <wp:posOffset>0</wp:posOffset>
              </wp:positionH>
              <wp:positionV relativeFrom="page">
                <wp:posOffset>10126345</wp:posOffset>
              </wp:positionV>
              <wp:extent cx="5972810" cy="635"/>
              <wp:effectExtent l="0" t="0" r="0" b="0"/>
              <wp:wrapNone/>
              <wp:docPr id="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797.35pt" to="470.2pt,797.35pt" ID="Line 144" stroked="t" style="position:absolute;mso-position-horizontal-relative:margin;mso-position-vertical-relative:page" wp14:anchorId="41CF5A70">
              <v:stroke color="#9a7248" weight="12240" joinstyle="round" endcap="flat"/>
              <v:fill o:detectmouseclick="t" on="fals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2</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1031376091"/>
      </w:sdtPr>
      <w:sdtContent>
        <w:r>
          <w:rPr>
            <w:rFonts w:eastAsiaTheme="majorEastAsia"/>
            <w:color w:val="9A7248"/>
          </w:rPr>
          <w:t>Plantilla Memoria TFG</w:t>
        </w:r>
      </w:sdtContent>
    </w:sdt>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3FC9" w14:textId="77777777" w:rsidR="0093622B" w:rsidRDefault="009F4868">
    <w:pPr>
      <w:pStyle w:val="Piedepgina"/>
      <w:tabs>
        <w:tab w:val="left" w:pos="4627"/>
        <w:tab w:val="left" w:pos="5467"/>
        <w:tab w:val="center" w:pos="5785"/>
      </w:tabs>
      <w:jc w:val="center"/>
      <w:rPr>
        <w:caps/>
        <w:color w:val="9A7248"/>
      </w:rPr>
    </w:pPr>
    <w:r>
      <w:fldChar w:fldCharType="begin"/>
    </w:r>
    <w:r>
      <w:instrText>PAGE</w:instrText>
    </w:r>
    <w:r>
      <w:fldChar w:fldCharType="separate"/>
    </w:r>
    <w:r>
      <w:t>3</w:t>
    </w:r>
    <w:r>
      <w:fldChar w:fldCharType="end"/>
    </w:r>
  </w:p>
  <w:p w14:paraId="5D4FBAE3" w14:textId="77777777" w:rsidR="0093622B" w:rsidRDefault="0093622B">
    <w:pPr>
      <w:pStyle w:val="Piedepgina"/>
      <w:tabs>
        <w:tab w:val="clear" w:pos="4252"/>
        <w:tab w:val="clear" w:pos="8504"/>
        <w:tab w:val="left" w:pos="3792"/>
      </w:tabs>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98B7" w14:textId="77777777" w:rsidR="0093622B" w:rsidRDefault="009F4868">
    <w:pPr>
      <w:pStyle w:val="Piedepgina"/>
      <w:tabs>
        <w:tab w:val="left" w:pos="3144"/>
        <w:tab w:val="left" w:pos="4488"/>
        <w:tab w:val="left" w:pos="4656"/>
        <w:tab w:val="center" w:pos="4736"/>
      </w:tabs>
      <w:jc w:val="center"/>
      <w:rPr>
        <w:caps/>
        <w:color w:val="9A7248"/>
      </w:rPr>
    </w:pPr>
    <w:r>
      <w:fldChar w:fldCharType="begin"/>
    </w:r>
    <w:r>
      <w:instrText>PAGE</w:instrText>
    </w:r>
    <w:r>
      <w:fldChar w:fldCharType="separate"/>
    </w:r>
    <w:r>
      <w:t>1</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36BB" w14:textId="77777777" w:rsidR="0093622B" w:rsidRDefault="009F4868">
    <w:pPr>
      <w:pStyle w:val="Piedepgina"/>
    </w:pPr>
    <w:r>
      <w:rPr>
        <w:noProof/>
      </w:rPr>
      <mc:AlternateContent>
        <mc:Choice Requires="wps">
          <w:drawing>
            <wp:anchor distT="0" distB="0" distL="0" distR="0" simplePos="0" relativeHeight="32" behindDoc="1" locked="0" layoutInCell="1" allowOverlap="1" wp14:anchorId="52FBF6CA" wp14:editId="27379580">
              <wp:simplePos x="0" y="0"/>
              <wp:positionH relativeFrom="margin">
                <wp:posOffset>0</wp:posOffset>
              </wp:positionH>
              <wp:positionV relativeFrom="page">
                <wp:posOffset>10126345</wp:posOffset>
              </wp:positionV>
              <wp:extent cx="5972810" cy="635"/>
              <wp:effectExtent l="0" t="0" r="0" b="0"/>
              <wp:wrapNone/>
              <wp:docPr id="18" name="Line 144_1"/>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797.35pt" to="470.2pt,797.35pt" ID="Line 144_1" stroked="t" style="position:absolute;mso-position-horizontal-relative:margin;mso-position-vertical-relative:page" wp14:anchorId="41CF5A70">
              <v:stroke color="#9a7248" weight="12240" joinstyle="round" endcap="flat"/>
              <v:fill o:detectmouseclick="t" on="fals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6</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386999117"/>
      </w:sdtPr>
      <w:sdtContent>
        <w:r>
          <w:rPr>
            <w:rFonts w:eastAsiaTheme="majorEastAsia"/>
            <w:color w:val="9A7248"/>
          </w:rPr>
          <w:t>Plantilla Memoria TFG</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683D" w14:textId="77777777" w:rsidR="0093622B" w:rsidRDefault="0093622B">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4A0A" w14:textId="77777777" w:rsidR="0093622B" w:rsidRDefault="009F4868">
    <w:pPr>
      <w:pStyle w:val="Piedepgina"/>
      <w:tabs>
        <w:tab w:val="left" w:pos="3048"/>
      </w:tabs>
      <w:ind w:right="162"/>
      <w:rPr>
        <w:color w:val="9A7248"/>
      </w:rPr>
    </w:pPr>
    <w:r>
      <w:rPr>
        <w:noProof/>
      </w:rPr>
      <mc:AlternateContent>
        <mc:Choice Requires="wps">
          <w:drawing>
            <wp:anchor distT="0" distB="0" distL="0" distR="0" simplePos="0" relativeHeight="16" behindDoc="1" locked="0" layoutInCell="1" allowOverlap="1" wp14:anchorId="1A6F1B7B" wp14:editId="337DF834">
              <wp:simplePos x="0" y="0"/>
              <wp:positionH relativeFrom="margin">
                <wp:posOffset>-15240</wp:posOffset>
              </wp:positionH>
              <wp:positionV relativeFrom="page">
                <wp:posOffset>10120630</wp:posOffset>
              </wp:positionV>
              <wp:extent cx="5972810" cy="635"/>
              <wp:effectExtent l="0" t="0" r="0" b="0"/>
              <wp:wrapNone/>
              <wp:docPr id="1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2pt,796.9pt" to="469pt,796.9pt" ID="Line 144" stroked="t" style="position:absolute;mso-position-horizontal-relative:margin;mso-position-vertical-relative:page" wp14:anchorId="1FBA5918">
              <v:stroke color="#9a7248" weight="12240" joinstyle="round" endcap="flat"/>
              <v:fill o:detectmouseclick="t" on="false"/>
            </v:line>
          </w:pict>
        </mc:Fallback>
      </mc:AlternateContent>
    </w:r>
    <w:sdt>
      <w:sdtPr>
        <w:alias w:val="Autor"/>
        <w:id w:val="-1746173308"/>
      </w:sdtPr>
      <w:sdtContent>
        <w:r>
          <w:rPr>
            <w:color w:val="9A7248"/>
          </w:rPr>
          <w:t>Víctor Fernández García</w:t>
        </w:r>
      </w:sdtContent>
    </w:sdt>
    <w:r>
      <w:rPr>
        <w:color w:val="9A7248"/>
      </w:rPr>
      <w:t xml:space="preserve">  </w:t>
    </w:r>
    <w:r>
      <w:rPr>
        <w:color w:val="9A7248"/>
      </w:rPr>
      <w:tab/>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5</w:t>
    </w:r>
    <w:r>
      <w:rPr>
        <w:color w:val="9A724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D88E8" w14:textId="77777777" w:rsidR="0093622B" w:rsidRDefault="009F4868">
    <w:pPr>
      <w:pStyle w:val="Piedepgina"/>
      <w:tabs>
        <w:tab w:val="left" w:pos="3144"/>
        <w:tab w:val="left" w:pos="4488"/>
        <w:tab w:val="left" w:pos="4656"/>
        <w:tab w:val="center" w:pos="4736"/>
      </w:tabs>
      <w:jc w:val="center"/>
      <w:rPr>
        <w:caps/>
        <w:color w:val="9A7248"/>
      </w:rPr>
    </w:pPr>
    <w:r>
      <w:fldChar w:fldCharType="begin"/>
    </w:r>
    <w:r>
      <w:instrText>PAGE</w:instrText>
    </w:r>
    <w:r>
      <w:fldChar w:fldCharType="separate"/>
    </w:r>
    <w:r>
      <w:t>4</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B416" w14:textId="77777777" w:rsidR="0093622B" w:rsidRDefault="009F4868">
    <w:pPr>
      <w:pStyle w:val="Piedepgina"/>
    </w:pPr>
    <w:r>
      <w:rPr>
        <w:noProof/>
      </w:rPr>
      <mc:AlternateContent>
        <mc:Choice Requires="wps">
          <w:drawing>
            <wp:anchor distT="0" distB="0" distL="0" distR="0" simplePos="0" relativeHeight="5" behindDoc="1" locked="0" layoutInCell="1" allowOverlap="1" wp14:anchorId="2A546B76" wp14:editId="03AB4E03">
              <wp:simplePos x="0" y="0"/>
              <wp:positionH relativeFrom="margin">
                <wp:align>left</wp:align>
              </wp:positionH>
              <wp:positionV relativeFrom="page">
                <wp:posOffset>10101580</wp:posOffset>
              </wp:positionV>
              <wp:extent cx="5972810" cy="635"/>
              <wp:effectExtent l="0" t="0" r="0" b="0"/>
              <wp:wrapNone/>
              <wp:docPr id="26"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795.4pt" to="470.2pt,795.4pt" ID="Line 144" stroked="t" style="position:absolute;mso-position-horizontal:left;mso-position-horizontal-relative:margin;mso-position-vertical-relative:page" wp14:anchorId="48C2BBD3">
              <v:stroke color="#9a7248" weight="12240" joinstyle="round" endcap="flat"/>
              <v:fill o:detectmouseclick="t" on="fals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8</w:t>
    </w:r>
    <w:r>
      <w:rPr>
        <w:color w:val="9A7248"/>
      </w:rPr>
      <w:fldChar w:fldCharType="end"/>
    </w:r>
    <w:r>
      <w:rPr>
        <w:rFonts w:eastAsiaTheme="majorEastAsia"/>
        <w:color w:val="9A7248"/>
      </w:rPr>
      <w:t xml:space="preserve">                                 </w:t>
    </w:r>
    <w:r>
      <w:rPr>
        <w:rFonts w:eastAsiaTheme="majorEastAsia"/>
        <w:color w:val="9A7248"/>
      </w:rPr>
      <w:tab/>
    </w:r>
    <w:sdt>
      <w:sdtPr>
        <w:alias w:val="Título"/>
        <w:id w:val="1549031042"/>
      </w:sdtPr>
      <w:sdtContent>
        <w:r>
          <w:rPr>
            <w:rFonts w:eastAsiaTheme="majorEastAsia"/>
            <w:color w:val="9A7248"/>
          </w:rPr>
          <w:t>Plantilla Memoria TFG</w:t>
        </w:r>
      </w:sdtContent>
    </w:sdt>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589D" w14:textId="77777777" w:rsidR="0093622B" w:rsidRDefault="009F4868">
    <w:pPr>
      <w:pStyle w:val="Piedepgina"/>
      <w:ind w:right="162"/>
      <w:rPr>
        <w:color w:val="9A7248"/>
      </w:rPr>
    </w:pPr>
    <w:r>
      <w:rPr>
        <w:noProof/>
      </w:rPr>
      <mc:AlternateContent>
        <mc:Choice Requires="wps">
          <w:drawing>
            <wp:anchor distT="0" distB="0" distL="0" distR="0" simplePos="0" relativeHeight="6" behindDoc="1" locked="0" layoutInCell="1" allowOverlap="1" wp14:anchorId="5DDC68C8" wp14:editId="6BACBA7D">
              <wp:simplePos x="0" y="0"/>
              <wp:positionH relativeFrom="margin">
                <wp:posOffset>0</wp:posOffset>
              </wp:positionH>
              <wp:positionV relativeFrom="page">
                <wp:posOffset>0</wp:posOffset>
              </wp:positionV>
              <wp:extent cx="5972810" cy="635"/>
              <wp:effectExtent l="0" t="0" r="0" b="0"/>
              <wp:wrapNone/>
              <wp:docPr id="27"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95pt,792.95pt" to="464.25pt,792.95pt" ID="Line 144" stroked="t" style="position:absolute;mso-position-horizontal-relative:margin;mso-position-vertical-relative:page" wp14:anchorId="55751A04">
              <v:stroke color="#9a7248" weight="12240" joinstyle="round" endcap="flat"/>
              <v:fill o:detectmouseclick="t" on="false"/>
            </v:line>
          </w:pict>
        </mc:Fallback>
      </mc:AlternateContent>
    </w:r>
    <w:sdt>
      <w:sdtPr>
        <w:alias w:val="Autor"/>
        <w:id w:val="549427557"/>
      </w:sdtPr>
      <w:sdtContent>
        <w:r>
          <w:rPr>
            <w:color w:val="9A7248"/>
          </w:rPr>
          <w:t>Víctor Fernández García</w:t>
        </w:r>
      </w:sdtContent>
    </w:sdt>
    <w:r>
      <w:rPr>
        <w:color w:val="9A7248"/>
      </w:rPr>
      <w:t xml:space="preserve">  </w:t>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0</w:t>
    </w:r>
    <w:r>
      <w:rPr>
        <w:color w:val="9A724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F92" w14:textId="77777777" w:rsidR="0093622B" w:rsidRDefault="009F4868">
    <w:pPr>
      <w:pStyle w:val="Piedepgina"/>
      <w:tabs>
        <w:tab w:val="left" w:pos="3144"/>
        <w:tab w:val="left" w:pos="4488"/>
        <w:tab w:val="left" w:pos="4656"/>
        <w:tab w:val="center" w:pos="4736"/>
      </w:tabs>
      <w:jc w:val="center"/>
      <w:rPr>
        <w:caps/>
        <w:color w:val="9A7248"/>
      </w:rPr>
    </w:pPr>
    <w:r>
      <w:fldChar w:fldCharType="begin"/>
    </w:r>
    <w:r>
      <w:instrText>PAGE</w:instrText>
    </w:r>
    <w:r>
      <w:fldChar w:fldCharType="separate"/>
    </w:r>
    <w:r>
      <w:t>7</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C10D" w14:textId="77777777" w:rsidR="0093622B" w:rsidRDefault="009F4868">
    <w:pPr>
      <w:pStyle w:val="Piedepgina"/>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10</w:t>
    </w:r>
    <w:r>
      <w:rPr>
        <w:caps/>
        <w:color w:val="9A7248"/>
      </w:rPr>
      <w:fldChar w:fldCharType="end"/>
    </w:r>
  </w:p>
  <w:p w14:paraId="2F910450" w14:textId="77777777" w:rsidR="0093622B" w:rsidRDefault="0093622B">
    <w:pPr>
      <w:pStyle w:val="Piedepgina"/>
    </w:pPr>
  </w:p>
  <w:p w14:paraId="695F3CD0" w14:textId="77777777" w:rsidR="0093622B" w:rsidRDefault="0093622B">
    <w:pPr>
      <w:pStyle w:val="Piedepgina"/>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23CD" w14:textId="77777777" w:rsidR="0093622B" w:rsidRDefault="009F4868">
    <w:pPr>
      <w:pStyle w:val="Piedepgina"/>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11</w:t>
    </w:r>
    <w:r>
      <w:rPr>
        <w:caps/>
        <w:color w:val="9A7248"/>
      </w:rPr>
      <w:fldChar w:fldCharType="end"/>
    </w:r>
  </w:p>
  <w:p w14:paraId="7BE843FD" w14:textId="77777777" w:rsidR="0093622B" w:rsidRDefault="0093622B">
    <w:pPr>
      <w:pStyle w:val="Piedepgina"/>
    </w:pPr>
  </w:p>
  <w:p w14:paraId="18853CEB" w14:textId="77777777" w:rsidR="0093622B" w:rsidRDefault="0093622B">
    <w:pPr>
      <w:pStyle w:val="Piedepgina"/>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983A" w14:textId="77777777" w:rsidR="0093622B" w:rsidRDefault="0093622B">
    <w:pPr>
      <w:pStyle w:val="Piedepgina"/>
      <w:jc w:val="center"/>
      <w:rPr>
        <w:caps/>
        <w:color w:val="9A7248"/>
      </w:rPr>
    </w:pPr>
  </w:p>
  <w:p w14:paraId="4269B473" w14:textId="77777777" w:rsidR="0093622B" w:rsidRDefault="009F4868">
    <w:pPr>
      <w:pStyle w:val="Piedepgina"/>
      <w:jc w:val="center"/>
      <w:rPr>
        <w:caps/>
        <w:color w:val="9A7248"/>
      </w:rPr>
    </w:pPr>
    <w:r>
      <w:fldChar w:fldCharType="begin"/>
    </w:r>
    <w:r>
      <w:instrText>PAGE</w:instrText>
    </w:r>
    <w:r>
      <w:fldChar w:fldCharType="separate"/>
    </w:r>
    <w:r>
      <w:t>12</w:t>
    </w:r>
    <w:r>
      <w:fldChar w:fldCharType="end"/>
    </w:r>
  </w:p>
  <w:p w14:paraId="6C3C6F46" w14:textId="77777777" w:rsidR="0093622B" w:rsidRDefault="0093622B">
    <w:pPr>
      <w:pStyle w:val="Piedepgina"/>
    </w:pPr>
  </w:p>
  <w:p w14:paraId="6585C5EA" w14:textId="77777777" w:rsidR="0093622B" w:rsidRDefault="0093622B">
    <w:pPr>
      <w:pStyle w:val="Piedepgina"/>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CFB5" w14:textId="77777777" w:rsidR="0093622B" w:rsidRDefault="0093622B">
    <w:pPr>
      <w:pStyle w:val="Piedepgina"/>
      <w:jc w:val="center"/>
      <w:rPr>
        <w:caps/>
        <w:color w:val="9A7248"/>
      </w:rPr>
    </w:pPr>
  </w:p>
  <w:p w14:paraId="12AE11C6" w14:textId="77777777" w:rsidR="0093622B" w:rsidRDefault="009F4868">
    <w:pPr>
      <w:pStyle w:val="Piedepgina"/>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0</w:t>
    </w:r>
    <w:r>
      <w:rPr>
        <w:caps/>
        <w:color w:val="9A7248"/>
      </w:rPr>
      <w:fldChar w:fldCharType="end"/>
    </w:r>
  </w:p>
  <w:p w14:paraId="3AEC8331" w14:textId="77777777" w:rsidR="0093622B" w:rsidRDefault="0093622B">
    <w:pPr>
      <w:pStyle w:val="Piedepgina"/>
    </w:pPr>
  </w:p>
  <w:p w14:paraId="1E71B35D" w14:textId="77777777" w:rsidR="0093622B" w:rsidRDefault="0093622B">
    <w:pPr>
      <w:pStyle w:val="Piedepgina"/>
    </w:pPr>
  </w:p>
  <w:p w14:paraId="0AFAB1FB" w14:textId="77777777" w:rsidR="0093622B" w:rsidRDefault="0093622B">
    <w:pPr>
      <w:pStyle w:val="Textoindependiente"/>
      <w:spacing w:line="12"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68B3" w14:textId="77777777" w:rsidR="0093622B" w:rsidRDefault="0093622B">
    <w:pPr>
      <w:pStyle w:val="Piedepgina"/>
      <w:jc w:val="center"/>
      <w:rPr>
        <w:caps/>
        <w:color w:val="9A7248"/>
      </w:rPr>
    </w:pPr>
  </w:p>
  <w:p w14:paraId="2AD964FC" w14:textId="77777777" w:rsidR="0093622B" w:rsidRDefault="009F4868">
    <w:pPr>
      <w:pStyle w:val="Piedepgina"/>
      <w:jc w:val="center"/>
      <w:rPr>
        <w:caps/>
        <w:color w:val="9A7248"/>
      </w:rPr>
    </w:pPr>
    <w:r>
      <w:fldChar w:fldCharType="begin"/>
    </w:r>
    <w:r>
      <w:instrText>PAGE</w:instrText>
    </w:r>
    <w:r>
      <w:fldChar w:fldCharType="separate"/>
    </w:r>
    <w:r>
      <w:t>0</w:t>
    </w:r>
    <w:r>
      <w:fldChar w:fldCharType="end"/>
    </w:r>
  </w:p>
  <w:p w14:paraId="7103D5BC" w14:textId="77777777" w:rsidR="0093622B" w:rsidRDefault="0093622B">
    <w:pPr>
      <w:pStyle w:val="Piedepgina"/>
    </w:pPr>
  </w:p>
  <w:p w14:paraId="3B2B845C" w14:textId="77777777" w:rsidR="0093622B" w:rsidRDefault="0093622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2E" w14:textId="77777777" w:rsidR="0093622B" w:rsidRDefault="0093622B">
    <w:pPr>
      <w:pStyle w:val="Piedepgina"/>
      <w:tabs>
        <w:tab w:val="clear" w:pos="4252"/>
        <w:tab w:val="clear" w:pos="8504"/>
        <w:tab w:val="left" w:pos="3792"/>
      </w:tabs>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8F95" w14:textId="77777777" w:rsidR="0093622B" w:rsidRDefault="0093622B">
    <w:pPr>
      <w:pStyle w:val="Piedepgina"/>
      <w:jc w:val="center"/>
      <w:rPr>
        <w:caps/>
        <w:color w:val="9A7248"/>
      </w:rPr>
    </w:pPr>
  </w:p>
  <w:p w14:paraId="00FB3042" w14:textId="77777777" w:rsidR="0093622B" w:rsidRDefault="009F4868">
    <w:pPr>
      <w:pStyle w:val="Piedepgina"/>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13</w:t>
    </w:r>
    <w:r>
      <w:rPr>
        <w:caps/>
        <w:color w:val="9A7248"/>
      </w:rPr>
      <w:fldChar w:fldCharType="end"/>
    </w:r>
  </w:p>
  <w:p w14:paraId="3F770175" w14:textId="77777777" w:rsidR="0093622B" w:rsidRDefault="0093622B">
    <w:pPr>
      <w:pStyle w:val="Piedepgina"/>
    </w:pPr>
  </w:p>
  <w:p w14:paraId="537FC929" w14:textId="77777777" w:rsidR="0093622B" w:rsidRDefault="0093622B">
    <w:pPr>
      <w:pStyle w:val="Piedepgina"/>
    </w:pPr>
  </w:p>
  <w:p w14:paraId="6854FF29" w14:textId="77777777" w:rsidR="0093622B" w:rsidRDefault="0093622B">
    <w:pPr>
      <w:pStyle w:val="Textoindependiente"/>
      <w:spacing w:line="12"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5C2F" w14:textId="77777777" w:rsidR="0093622B" w:rsidRDefault="0093622B">
    <w:pPr>
      <w:pStyle w:val="Piedepgina"/>
      <w:jc w:val="center"/>
      <w:rPr>
        <w:caps/>
        <w:color w:val="9A7248"/>
      </w:rPr>
    </w:pPr>
  </w:p>
  <w:p w14:paraId="3C544B85" w14:textId="77777777" w:rsidR="0093622B" w:rsidRDefault="009F4868">
    <w:pPr>
      <w:pStyle w:val="Piedepgina"/>
      <w:jc w:val="center"/>
      <w:rPr>
        <w:caps/>
        <w:color w:val="9A7248"/>
      </w:rPr>
    </w:pPr>
    <w:r>
      <w:fldChar w:fldCharType="begin"/>
    </w:r>
    <w:r>
      <w:instrText>PAGE</w:instrText>
    </w:r>
    <w:r>
      <w:fldChar w:fldCharType="separate"/>
    </w:r>
    <w:r>
      <w:t>14</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0E79" w14:textId="77777777" w:rsidR="0093622B" w:rsidRDefault="0093622B">
    <w:pPr>
      <w:pStyle w:val="Piedepgina"/>
      <w:jc w:val="center"/>
      <w:rPr>
        <w:caps/>
        <w:color w:val="9A7248"/>
      </w:rPr>
    </w:pPr>
  </w:p>
  <w:p w14:paraId="1E711193" w14:textId="77777777" w:rsidR="0093622B" w:rsidRDefault="009F4868">
    <w:pPr>
      <w:pStyle w:val="Piedepgina"/>
      <w:jc w:val="center"/>
      <w:rPr>
        <w:caps/>
        <w:color w:val="9A7248"/>
      </w:rPr>
    </w:pPr>
    <w:r>
      <w:fldChar w:fldCharType="begin"/>
    </w:r>
    <w:r>
      <w:instrText>PAGE</w:instrText>
    </w:r>
    <w:r>
      <w:fldChar w:fldCharType="separate"/>
    </w:r>
    <w:r>
      <w:t>14</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130A" w14:textId="77777777" w:rsidR="0093622B" w:rsidRDefault="0093622B">
    <w:pPr>
      <w:pStyle w:val="Textoindependiente"/>
      <w:spacing w:line="12"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C2B0" w14:textId="77777777" w:rsidR="0093622B" w:rsidRDefault="0093622B">
    <w:pPr>
      <w:pStyle w:val="Piedepgina"/>
      <w:jc w:val="center"/>
      <w:rPr>
        <w:caps/>
        <w:color w:val="9A724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81A" w14:textId="77777777" w:rsidR="0093622B" w:rsidRDefault="0093622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DEFC" w14:textId="77777777" w:rsidR="0093622B" w:rsidRDefault="0093622B">
    <w:pPr>
      <w:pStyle w:val="Piedepgina"/>
      <w:tabs>
        <w:tab w:val="clear" w:pos="4252"/>
        <w:tab w:val="clear" w:pos="8504"/>
        <w:tab w:val="left" w:pos="37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5AC2" w14:textId="77777777" w:rsidR="0093622B" w:rsidRDefault="0093622B">
    <w:pPr>
      <w:pStyle w:val="Textoindependiente"/>
      <w:spacing w:line="12"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4762" w14:textId="77777777" w:rsidR="0093622B" w:rsidRDefault="0093622B">
    <w:pPr>
      <w:pStyle w:val="Piedepgina"/>
      <w:tabs>
        <w:tab w:val="clear" w:pos="4252"/>
        <w:tab w:val="clear" w:pos="8504"/>
        <w:tab w:val="left" w:pos="3792"/>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FD81" w14:textId="77777777" w:rsidR="0093622B" w:rsidRDefault="0093622B">
    <w:pPr>
      <w:pStyle w:val="Textoindependiente"/>
      <w:spacing w:line="12"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ACFF" w14:textId="77777777" w:rsidR="0093622B" w:rsidRDefault="0093622B">
    <w:pPr>
      <w:pStyle w:val="Piedepgina"/>
      <w:tabs>
        <w:tab w:val="clear" w:pos="4252"/>
        <w:tab w:val="clear" w:pos="8504"/>
        <w:tab w:val="left" w:pos="37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DAFC" w14:textId="77777777" w:rsidR="00ED1B4C" w:rsidRDefault="00ED1B4C">
      <w:r>
        <w:separator/>
      </w:r>
    </w:p>
  </w:footnote>
  <w:footnote w:type="continuationSeparator" w:id="0">
    <w:p w14:paraId="2732B892" w14:textId="77777777" w:rsidR="00ED1B4C" w:rsidRDefault="00ED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E800" w14:textId="77777777" w:rsidR="0093622B" w:rsidRDefault="0093622B">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E9EE7" w14:textId="77777777" w:rsidR="0093622B" w:rsidRDefault="0093622B">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FB62" w14:textId="77777777" w:rsidR="0093622B" w:rsidRDefault="0093622B">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C553" w14:textId="77777777" w:rsidR="0093622B" w:rsidRDefault="0093622B">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C129" w14:textId="77777777" w:rsidR="0093622B" w:rsidRDefault="0093622B">
    <w:pPr>
      <w:pStyle w:val="Textoindependiente"/>
      <w:spacing w:line="12" w:lineRule="auto"/>
      <w:rPr>
        <w:sz w:val="24"/>
        <w:szCs w:val="24"/>
      </w:rPr>
    </w:pPr>
  </w:p>
  <w:p w14:paraId="35224B2A" w14:textId="77777777" w:rsidR="0093622B" w:rsidRDefault="009F4868">
    <w:r>
      <w:rPr>
        <w:noProof/>
      </w:rPr>
      <mc:AlternateContent>
        <mc:Choice Requires="wps">
          <w:drawing>
            <wp:anchor distT="45720" distB="45720" distL="114300" distR="114300" simplePos="0" relativeHeight="8" behindDoc="1" locked="0" layoutInCell="1" allowOverlap="1" wp14:anchorId="12C2D5D3" wp14:editId="5791BDEB">
              <wp:simplePos x="0" y="0"/>
              <wp:positionH relativeFrom="margin">
                <wp:posOffset>65405</wp:posOffset>
              </wp:positionH>
              <wp:positionV relativeFrom="paragraph">
                <wp:posOffset>268605</wp:posOffset>
              </wp:positionV>
              <wp:extent cx="5852795" cy="344170"/>
              <wp:effectExtent l="0" t="0" r="0" b="5715"/>
              <wp:wrapSquare wrapText="bothSides"/>
              <wp:docPr id="6" name="Cuadro de texto 2"/>
              <wp:cNvGraphicFramePr/>
              <a:graphic xmlns:a="http://schemas.openxmlformats.org/drawingml/2006/main">
                <a:graphicData uri="http://schemas.microsoft.com/office/word/2010/wordprocessingShape">
                  <wps:wsp>
                    <wps:cNvSpPr/>
                    <wps:spPr>
                      <a:xfrm>
                        <a:off x="0" y="0"/>
                        <a:ext cx="585216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4CC29D5" w14:textId="2EBF3316" w:rsidR="0093622B" w:rsidRPr="00664796" w:rsidRDefault="001E30DA">
                          <w:pPr>
                            <w:pStyle w:val="Contenidodelmarco"/>
                            <w:rPr>
                              <w:color w:val="9A7248"/>
                            </w:rPr>
                          </w:pPr>
                          <w:r>
                            <w:rPr>
                              <w:color w:val="9A7248"/>
                            </w:rPr>
                            <w:fldChar w:fldCharType="begin"/>
                          </w:r>
                          <w:r>
                            <w:rPr>
                              <w:color w:val="9A7248"/>
                            </w:rPr>
                            <w:instrText xml:space="preserve"> STYLEREF  "Título 1"  \* MERGEFORMAT </w:instrText>
                          </w:r>
                          <w:r w:rsidR="002F3FA0">
                            <w:rPr>
                              <w:color w:val="9A7248"/>
                            </w:rPr>
                            <w:fldChar w:fldCharType="separate"/>
                          </w:r>
                          <w:r w:rsidR="002F3FA0">
                            <w:rPr>
                              <w:noProof/>
                              <w:color w:val="9A7248"/>
                            </w:rPr>
                            <w:t>Introducción</w:t>
                          </w:r>
                          <w:r>
                            <w:rPr>
                              <w:color w:val="9A7248"/>
                            </w:rPr>
                            <w:fldChar w:fldCharType="end"/>
                          </w:r>
                        </w:p>
                      </w:txbxContent>
                    </wps:txbx>
                    <wps:bodyPr>
                      <a:spAutoFit/>
                    </wps:bodyPr>
                  </wps:wsp>
                </a:graphicData>
              </a:graphic>
              <wp14:sizeRelV relativeFrom="margin">
                <wp14:pctHeight>20000</wp14:pctHeight>
              </wp14:sizeRelV>
            </wp:anchor>
          </w:drawing>
        </mc:Choice>
        <mc:Fallback>
          <w:pict>
            <v:rect w14:anchorId="12C2D5D3" id="Cuadro de texto 2" o:spid="_x0000_s1026" style="position:absolute;margin-left:5.15pt;margin-top:21.15pt;width:460.85pt;height:27.1pt;z-index:-503316472;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" filled="f" stroked="f" strokeweight=".26mm">
              <v:textbox style="mso-fit-shape-to-text:t">
                <w:txbxContent>
                  <w:p w14:paraId="54CC29D5" w14:textId="2EBF3316" w:rsidR="0093622B" w:rsidRPr="00664796" w:rsidRDefault="001E30DA">
                    <w:pPr>
                      <w:pStyle w:val="Contenidodelmarco"/>
                      <w:rPr>
                        <w:color w:val="9A7248"/>
                      </w:rPr>
                    </w:pPr>
                    <w:r>
                      <w:rPr>
                        <w:color w:val="9A7248"/>
                      </w:rPr>
                      <w:fldChar w:fldCharType="begin"/>
                    </w:r>
                    <w:r>
                      <w:rPr>
                        <w:color w:val="9A7248"/>
                      </w:rPr>
                      <w:instrText xml:space="preserve"> STYLEREF  "Título 1"  \* MERGEFORMAT </w:instrText>
                    </w:r>
                    <w:r w:rsidR="002F3FA0">
                      <w:rPr>
                        <w:color w:val="9A7248"/>
                      </w:rPr>
                      <w:fldChar w:fldCharType="separate"/>
                    </w:r>
                    <w:r w:rsidR="002F3FA0">
                      <w:rPr>
                        <w:noProof/>
                        <w:color w:val="9A7248"/>
                      </w:rPr>
                      <w:t>Introducción</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9" behindDoc="1" locked="0" layoutInCell="1" allowOverlap="1" wp14:anchorId="0D2FB80A" wp14:editId="7AB41F09">
              <wp:simplePos x="0" y="0"/>
              <wp:positionH relativeFrom="margin">
                <wp:posOffset>39370</wp:posOffset>
              </wp:positionH>
              <wp:positionV relativeFrom="page">
                <wp:posOffset>585470</wp:posOffset>
              </wp:positionV>
              <wp:extent cx="5972810" cy="635"/>
              <wp:effectExtent l="0" t="0" r="0" b="0"/>
              <wp:wrapNone/>
              <wp:docPr id="8"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1pt,46.1pt" to="473.3pt,46.1pt" ID="Line 144" stroked="t" style="position:absolute;mso-position-horizontal-relative:margin;mso-position-vertical-relative:page" wp14:anchorId="1753F0F5">
              <v:stroke color="#9a7248" weight="12240" joinstyle="round" endcap="flat"/>
              <v:fill o:detectmouseclick="t" on="fals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F446" w14:textId="77777777" w:rsidR="0093622B" w:rsidRDefault="0093622B">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26F4" w14:textId="77777777" w:rsidR="0093622B" w:rsidRDefault="0093622B">
    <w:pPr>
      <w:pStyle w:val="Textoindependiente"/>
      <w:spacing w:line="12" w:lineRule="auto"/>
      <w:rPr>
        <w:sz w:val="24"/>
        <w:szCs w:val="24"/>
      </w:rPr>
    </w:pPr>
  </w:p>
  <w:p w14:paraId="418510D8" w14:textId="77777777" w:rsidR="0093622B" w:rsidRDefault="009F4868">
    <w:r>
      <w:rPr>
        <w:noProof/>
      </w:rPr>
      <mc:AlternateContent>
        <mc:Choice Requires="wps">
          <w:drawing>
            <wp:anchor distT="45720" distB="45720" distL="114300" distR="114300" simplePos="0" relativeHeight="28" behindDoc="1" locked="0" layoutInCell="1" allowOverlap="1" wp14:anchorId="49BEA928" wp14:editId="326C4C95">
              <wp:simplePos x="0" y="0"/>
              <wp:positionH relativeFrom="margin">
                <wp:posOffset>65405</wp:posOffset>
              </wp:positionH>
              <wp:positionV relativeFrom="paragraph">
                <wp:posOffset>255905</wp:posOffset>
              </wp:positionV>
              <wp:extent cx="5852795" cy="342900"/>
              <wp:effectExtent l="0" t="0" r="0" b="5715"/>
              <wp:wrapSquare wrapText="bothSides"/>
              <wp:docPr id="12" name="Cuadro de texto 2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4D77BA4" w14:textId="3E7ECAD1" w:rsidR="0093622B" w:rsidRPr="00B91E3C" w:rsidRDefault="005D620A">
                          <w:pPr>
                            <w:pStyle w:val="Contenidodelmarco"/>
                            <w:rPr>
                              <w:color w:val="9A7248"/>
                            </w:rPr>
                          </w:pPr>
                          <w:r>
                            <w:rPr>
                              <w:color w:val="9A7248"/>
                            </w:rPr>
                            <w:fldChar w:fldCharType="begin"/>
                          </w:r>
                          <w:r>
                            <w:rPr>
                              <w:color w:val="9A7248"/>
                            </w:rPr>
                            <w:instrText xml:space="preserve"> STYLEREF  "Título 1"  \* MERGEFORMAT </w:instrText>
                          </w:r>
                          <w:r w:rsidR="002F3FA0">
                            <w:rPr>
                              <w:color w:val="9A7248"/>
                            </w:rPr>
                            <w:fldChar w:fldCharType="separate"/>
                          </w:r>
                          <w:r w:rsidR="002F3FA0">
                            <w:rPr>
                              <w:noProof/>
                              <w:color w:val="9A7248"/>
                            </w:rPr>
                            <w:t>Desarrollo</w:t>
                          </w:r>
                          <w:r>
                            <w:rPr>
                              <w:color w:val="9A7248"/>
                            </w:rPr>
                            <w:fldChar w:fldCharType="end"/>
                          </w:r>
                        </w:p>
                      </w:txbxContent>
                    </wps:txbx>
                    <wps:bodyPr>
                      <a:spAutoFit/>
                    </wps:bodyPr>
                  </wps:wsp>
                </a:graphicData>
              </a:graphic>
            </wp:anchor>
          </w:drawing>
        </mc:Choice>
        <mc:Fallback>
          <w:pict>
            <v:rect w14:anchorId="49BEA928" id="Cuadro de texto 2_0" o:spid="_x0000_s1027" style="position:absolute;margin-left:5.15pt;margin-top:20.15pt;width:460.85pt;height:27pt;z-index:-50331645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" filled="f" stroked="f" strokeweight=".26mm">
              <v:textbox style="mso-fit-shape-to-text:t">
                <w:txbxContent>
                  <w:p w14:paraId="04D77BA4" w14:textId="3E7ECAD1" w:rsidR="0093622B" w:rsidRPr="00B91E3C" w:rsidRDefault="005D620A">
                    <w:pPr>
                      <w:pStyle w:val="Contenidodelmarco"/>
                      <w:rPr>
                        <w:color w:val="9A7248"/>
                      </w:rPr>
                    </w:pPr>
                    <w:r>
                      <w:rPr>
                        <w:color w:val="9A7248"/>
                      </w:rPr>
                      <w:fldChar w:fldCharType="begin"/>
                    </w:r>
                    <w:r>
                      <w:rPr>
                        <w:color w:val="9A7248"/>
                      </w:rPr>
                      <w:instrText xml:space="preserve"> STYLEREF  "Título 1"  \* MERGEFORMAT </w:instrText>
                    </w:r>
                    <w:r w:rsidR="002F3FA0">
                      <w:rPr>
                        <w:color w:val="9A7248"/>
                      </w:rPr>
                      <w:fldChar w:fldCharType="separate"/>
                    </w:r>
                    <w:r w:rsidR="002F3FA0">
                      <w:rPr>
                        <w:noProof/>
                        <w:color w:val="9A7248"/>
                      </w:rPr>
                      <w:t>Desarrollo</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30" behindDoc="1" locked="0" layoutInCell="1" allowOverlap="1" wp14:anchorId="7FC2BCED" wp14:editId="6CD6D744">
              <wp:simplePos x="0" y="0"/>
              <wp:positionH relativeFrom="margin">
                <wp:posOffset>39370</wp:posOffset>
              </wp:positionH>
              <wp:positionV relativeFrom="page">
                <wp:posOffset>585470</wp:posOffset>
              </wp:positionV>
              <wp:extent cx="5972810" cy="635"/>
              <wp:effectExtent l="0" t="0" r="0" b="0"/>
              <wp:wrapNone/>
              <wp:docPr id="14" name="Line 144_0"/>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1pt,46.1pt" to="473.3pt,46.1pt" ID="Line 144_0" stroked="t" style="position:absolute;mso-position-horizontal-relative:margin;mso-position-vertical-relative:page" wp14:anchorId="1753F0F5">
              <v:stroke color="#9a7248" weight="12240" joinstyle="round" endcap="flat"/>
              <v:fill o:detectmouseclick="t" on="false"/>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E449" w14:textId="77777777" w:rsidR="0093622B" w:rsidRDefault="0093622B">
    <w:pPr>
      <w:pStyle w:val="Textoindependiente"/>
      <w:spacing w:line="12" w:lineRule="auto"/>
      <w:rPr>
        <w:sz w:val="20"/>
      </w:rPr>
    </w:pPr>
  </w:p>
  <w:p w14:paraId="3296B2BD" w14:textId="77777777" w:rsidR="0093622B" w:rsidRDefault="009F4868">
    <w:pPr>
      <w:pStyle w:val="Textoindependiente"/>
      <w:spacing w:line="12" w:lineRule="auto"/>
      <w:rPr>
        <w:sz w:val="2"/>
      </w:rPr>
    </w:pPr>
    <w:r>
      <w:rPr>
        <w:noProof/>
        <w:sz w:val="2"/>
      </w:rPr>
      <mc:AlternateContent>
        <mc:Choice Requires="wps">
          <w:drawing>
            <wp:anchor distT="0" distB="0" distL="0" distR="0" simplePos="0" relativeHeight="17" behindDoc="1" locked="0" layoutInCell="1" allowOverlap="1" wp14:anchorId="090D3F9F" wp14:editId="5C4E6A3C">
              <wp:simplePos x="0" y="0"/>
              <wp:positionH relativeFrom="page">
                <wp:posOffset>1085215</wp:posOffset>
              </wp:positionH>
              <wp:positionV relativeFrom="page">
                <wp:posOffset>494665</wp:posOffset>
              </wp:positionV>
              <wp:extent cx="5972810" cy="635"/>
              <wp:effectExtent l="0" t="0" r="0" b="0"/>
              <wp:wrapNone/>
              <wp:docPr id="15"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85.45pt,38.95pt" to="555.65pt,38.95pt" ID="Line 144" stroked="t" style="position:absolute;mso-position-horizontal-relative:page;mso-position-vertical-relative:page" wp14:anchorId="4E99C9D7">
              <v:stroke color="#9a7248" weight="12240" joinstyle="round" endcap="flat"/>
              <v:fill o:detectmouseclick="t" on="false"/>
            </v:line>
          </w:pict>
        </mc:Fallback>
      </mc:AlternateContent>
    </w:r>
    <w:r>
      <w:rPr>
        <w:noProof/>
        <w:sz w:val="2"/>
      </w:rPr>
      <mc:AlternateContent>
        <mc:Choice Requires="wps">
          <w:drawing>
            <wp:anchor distT="0" distB="0" distL="0" distR="0" simplePos="0" relativeHeight="18" behindDoc="1" locked="0" layoutInCell="1" allowOverlap="1" wp14:anchorId="474E77D5" wp14:editId="2857FFC5">
              <wp:simplePos x="0" y="0"/>
              <wp:positionH relativeFrom="margin">
                <wp:posOffset>4094480</wp:posOffset>
              </wp:positionH>
              <wp:positionV relativeFrom="page">
                <wp:posOffset>213360</wp:posOffset>
              </wp:positionV>
              <wp:extent cx="1748155" cy="222250"/>
              <wp:effectExtent l="0" t="0" r="5080" b="6985"/>
              <wp:wrapNone/>
              <wp:docPr id="16" name="docshape27"/>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281C8905" w14:textId="7192F750" w:rsidR="0093622B" w:rsidRDefault="00000000">
                          <w:pPr>
                            <w:pStyle w:val="Textoindependiente"/>
                            <w:spacing w:before="18"/>
                            <w:ind w:left="20"/>
                            <w:jc w:val="right"/>
                            <w:rPr>
                              <w:color w:val="9A7248"/>
                              <w:sz w:val="22"/>
                              <w:szCs w:val="22"/>
                            </w:rPr>
                          </w:pPr>
                          <w:fldSimple w:instr="STYLEREF  &quot;Título 4&quot;  \* MERGEFORMAT">
                            <w:r w:rsidR="002F3FA0" w:rsidRPr="002F3FA0">
                              <w:rPr>
                                <w:noProof/>
                                <w:color w:val="9A7248"/>
                                <w:sz w:val="22"/>
                                <w:szCs w:val="22"/>
                              </w:rPr>
                              <w:t>Subsección</w:t>
                            </w:r>
                          </w:fldSimple>
                        </w:p>
                      </w:txbxContent>
                    </wps:txbx>
                    <wps:bodyPr lIns="0" tIns="0" rIns="0" bIns="0">
                      <a:noAutofit/>
                    </wps:bodyPr>
                  </wps:wsp>
                </a:graphicData>
              </a:graphic>
            </wp:anchor>
          </w:drawing>
        </mc:Choice>
        <mc:Fallback>
          <w:pict>
            <v:rect w14:anchorId="474E77D5" id="docshape27" o:spid="_x0000_s1028" style="position:absolute;margin-left:322.4pt;margin-top:16.8pt;width:137.65pt;height:17.5pt;z-index:-503316462;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" filled="f" stroked="f">
              <v:textbox inset="0,0,0,0">
                <w:txbxContent>
                  <w:p w14:paraId="281C8905" w14:textId="7192F750" w:rsidR="0093622B" w:rsidRDefault="00000000">
                    <w:pPr>
                      <w:pStyle w:val="Textoindependiente"/>
                      <w:spacing w:before="18"/>
                      <w:ind w:left="20"/>
                      <w:jc w:val="right"/>
                      <w:rPr>
                        <w:color w:val="9A7248"/>
                        <w:sz w:val="22"/>
                        <w:szCs w:val="22"/>
                      </w:rPr>
                    </w:pPr>
                    <w:fldSimple w:instr="STYLEREF  &quot;Título 4&quot;  \* MERGEFORMAT">
                      <w:r w:rsidR="002F3FA0" w:rsidRPr="002F3FA0">
                        <w:rPr>
                          <w:noProof/>
                          <w:color w:val="9A7248"/>
                          <w:sz w:val="22"/>
                          <w:szCs w:val="22"/>
                        </w:rPr>
                        <w:t>Subsección</w:t>
                      </w:r>
                    </w:fldSimple>
                  </w:p>
                </w:txbxContent>
              </v:textbox>
              <w10:wrap anchorx="margin" anchory="page"/>
            </v:rect>
          </w:pict>
        </mc:Fallback>
      </mc:AlternateContent>
    </w:r>
  </w:p>
  <w:p w14:paraId="5A53DDEA" w14:textId="77777777" w:rsidR="0093622B" w:rsidRDefault="0093622B">
    <w:pPr>
      <w:pStyle w:val="Encabezado"/>
    </w:pPr>
  </w:p>
  <w:p w14:paraId="5E75515E" w14:textId="77777777" w:rsidR="0093622B" w:rsidRDefault="0093622B"/>
  <w:p w14:paraId="55BF6A8C" w14:textId="77777777" w:rsidR="0093622B" w:rsidRDefault="0093622B">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3106" w14:textId="77777777" w:rsidR="0093622B" w:rsidRDefault="009F4868">
    <w:pPr>
      <w:pStyle w:val="Textoindependiente"/>
      <w:spacing w:line="12" w:lineRule="auto"/>
      <w:rPr>
        <w:sz w:val="24"/>
        <w:szCs w:val="24"/>
      </w:rPr>
    </w:pPr>
    <w:r>
      <w:rPr>
        <w:noProof/>
        <w:sz w:val="24"/>
        <w:szCs w:val="24"/>
      </w:rPr>
      <mc:AlternateContent>
        <mc:Choice Requires="wps">
          <w:drawing>
            <wp:anchor distT="45720" distB="45720" distL="114300" distR="114300" simplePos="0" relativeHeight="3" behindDoc="1" locked="0" layoutInCell="1" allowOverlap="1" wp14:anchorId="02A7B76A" wp14:editId="77340CC9">
              <wp:simplePos x="0" y="0"/>
              <wp:positionH relativeFrom="margin">
                <wp:posOffset>93980</wp:posOffset>
              </wp:positionH>
              <wp:positionV relativeFrom="paragraph">
                <wp:posOffset>201930</wp:posOffset>
              </wp:positionV>
              <wp:extent cx="5921375" cy="344170"/>
              <wp:effectExtent l="0" t="0" r="0" b="5715"/>
              <wp:wrapSquare wrapText="bothSides"/>
              <wp:docPr id="20" name="Cuadro de texto 2"/>
              <wp:cNvGraphicFramePr/>
              <a:graphic xmlns:a="http://schemas.openxmlformats.org/drawingml/2006/main">
                <a:graphicData uri="http://schemas.microsoft.com/office/word/2010/wordprocessingShape">
                  <wps:wsp>
                    <wps:cNvSpPr/>
                    <wps:spPr>
                      <a:xfrm>
                        <a:off x="0" y="0"/>
                        <a:ext cx="592092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35C45978" w14:textId="0ECC08EC" w:rsidR="0093622B" w:rsidRDefault="00000000">
                          <w:pPr>
                            <w:pStyle w:val="Contenidodelmarco"/>
                            <w:rPr>
                              <w:color w:val="9A7248"/>
                            </w:rPr>
                          </w:pPr>
                          <w:fldSimple w:instr="STYLEREF  &quot;Título 3&quot;  \* MERGEFORMAT">
                            <w:r w:rsidR="002F3FA0" w:rsidRPr="002F3FA0">
                              <w:rPr>
                                <w:noProof/>
                                <w:color w:val="9A7248"/>
                              </w:rPr>
                              <w:t>Índice de cuadros</w:t>
                            </w:r>
                          </w:fldSimple>
                        </w:p>
                      </w:txbxContent>
                    </wps:txbx>
                    <wps:bodyPr>
                      <a:spAutoFit/>
                    </wps:bodyPr>
                  </wps:wsp>
                </a:graphicData>
              </a:graphic>
              <wp14:sizeRelV relativeFrom="margin">
                <wp14:pctHeight>20000</wp14:pctHeight>
              </wp14:sizeRelV>
            </wp:anchor>
          </w:drawing>
        </mc:Choice>
        <mc:Fallback>
          <w:pict>
            <v:rect w14:anchorId="02A7B76A" id="_x0000_s1029" style="position:absolute;margin-left:7.4pt;margin-top:15.9pt;width:466.25pt;height:27.1pt;z-index:-503316477;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" filled="f" stroked="f" strokeweight=".26mm">
              <v:textbox style="mso-fit-shape-to-text:t">
                <w:txbxContent>
                  <w:p w14:paraId="35C45978" w14:textId="0ECC08EC" w:rsidR="0093622B" w:rsidRDefault="00000000">
                    <w:pPr>
                      <w:pStyle w:val="Contenidodelmarco"/>
                      <w:rPr>
                        <w:color w:val="9A7248"/>
                      </w:rPr>
                    </w:pPr>
                    <w:fldSimple w:instr="STYLEREF  &quot;Título 3&quot;  \* MERGEFORMAT">
                      <w:r w:rsidR="002F3FA0" w:rsidRPr="002F3FA0">
                        <w:rPr>
                          <w:noProof/>
                          <w:color w:val="9A7248"/>
                        </w:rPr>
                        <w:t>Índice de cuadros</w:t>
                      </w:r>
                    </w:fldSimple>
                  </w:p>
                </w:txbxContent>
              </v:textbox>
              <w10:wrap type="square" anchorx="margin"/>
            </v:rect>
          </w:pict>
        </mc:Fallback>
      </mc:AlternateContent>
    </w:r>
    <w:r>
      <w:rPr>
        <w:noProof/>
        <w:sz w:val="24"/>
        <w:szCs w:val="24"/>
      </w:rPr>
      <mc:AlternateContent>
        <mc:Choice Requires="wps">
          <w:drawing>
            <wp:anchor distT="0" distB="0" distL="0" distR="0" simplePos="0" relativeHeight="4" behindDoc="1" locked="0" layoutInCell="1" allowOverlap="1" wp14:anchorId="22DB6C77" wp14:editId="56DCDBEF">
              <wp:simplePos x="0" y="0"/>
              <wp:positionH relativeFrom="margin">
                <wp:align>center</wp:align>
              </wp:positionH>
              <wp:positionV relativeFrom="page">
                <wp:posOffset>548640</wp:posOffset>
              </wp:positionV>
              <wp:extent cx="5972810" cy="635"/>
              <wp:effectExtent l="0" t="0" r="0" b="0"/>
              <wp:wrapNone/>
              <wp:docPr id="22"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5pt,43.2pt" to="473.15pt,43.2pt" ID="Line 144" stroked="t" style="position:absolute;mso-position-horizontal:center;mso-position-horizontal-relative:margin;mso-position-vertical-relative:page" wp14:anchorId="5586A596">
              <v:stroke color="#9a7248" weight="12240" joinstyle="round" endcap="flat"/>
              <v:fill o:detectmouseclick="t" on="false"/>
            </v:line>
          </w:pict>
        </mc:Fallback>
      </mc:AlternateContent>
    </w:r>
  </w:p>
  <w:p w14:paraId="17CE6622" w14:textId="77777777" w:rsidR="0093622B" w:rsidRDefault="0093622B">
    <w:pPr>
      <w:pStyle w:val="Encabezado"/>
    </w:pPr>
  </w:p>
  <w:p w14:paraId="6430ED9C" w14:textId="77777777" w:rsidR="0093622B" w:rsidRDefault="009F4868">
    <w:pPr>
      <w:pStyle w:val="Encabezado"/>
      <w:tabs>
        <w:tab w:val="clear" w:pos="4252"/>
        <w:tab w:val="clear" w:pos="8504"/>
        <w:tab w:val="left" w:pos="3060"/>
      </w:tabs>
    </w:pP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C3C2" w14:textId="77777777" w:rsidR="0093622B" w:rsidRDefault="0093622B">
    <w:pPr>
      <w:pStyle w:val="Textoindependiente"/>
      <w:spacing w:line="12" w:lineRule="auto"/>
      <w:rPr>
        <w:sz w:val="20"/>
      </w:rPr>
    </w:pPr>
  </w:p>
  <w:p w14:paraId="142ECEB5" w14:textId="77777777" w:rsidR="0093622B" w:rsidRDefault="009F4868">
    <w:pPr>
      <w:pStyle w:val="Textoindependiente"/>
      <w:spacing w:line="12" w:lineRule="auto"/>
      <w:rPr>
        <w:sz w:val="2"/>
      </w:rPr>
    </w:pPr>
    <w:r>
      <w:rPr>
        <w:noProof/>
        <w:sz w:val="2"/>
      </w:rPr>
      <mc:AlternateContent>
        <mc:Choice Requires="wps">
          <w:drawing>
            <wp:anchor distT="0" distB="0" distL="0" distR="0" simplePos="0" relativeHeight="33" behindDoc="1" locked="0" layoutInCell="1" allowOverlap="1" wp14:anchorId="71EE3D55" wp14:editId="5BB3DA17">
              <wp:simplePos x="0" y="0"/>
              <wp:positionH relativeFrom="page">
                <wp:posOffset>0</wp:posOffset>
              </wp:positionH>
              <wp:positionV relativeFrom="page">
                <wp:posOffset>0</wp:posOffset>
              </wp:positionV>
              <wp:extent cx="5972810" cy="635"/>
              <wp:effectExtent l="0" t="0" r="0" b="0"/>
              <wp:wrapNone/>
              <wp:docPr id="23" name="Line 144_2"/>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85.45pt,38.95pt" to="555.65pt,38.95pt" ID="Line 144_2" stroked="t" style="position:absolute;mso-position-horizontal-relative:page;mso-position-vertical-relative:page" wp14:anchorId="4E99C9D7">
              <v:stroke color="#9a7248" weight="12240" joinstyle="round" endcap="flat"/>
              <v:fill o:detectmouseclick="t" on="false"/>
            </v:line>
          </w:pict>
        </mc:Fallback>
      </mc:AlternateContent>
    </w:r>
    <w:r>
      <w:rPr>
        <w:noProof/>
        <w:sz w:val="2"/>
      </w:rPr>
      <mc:AlternateContent>
        <mc:Choice Requires="wps">
          <w:drawing>
            <wp:anchor distT="0" distB="0" distL="0" distR="0" simplePos="0" relativeHeight="34" behindDoc="1" locked="0" layoutInCell="1" allowOverlap="1" wp14:anchorId="1DC29A12" wp14:editId="4D9D65BA">
              <wp:simplePos x="0" y="0"/>
              <wp:positionH relativeFrom="margin">
                <wp:posOffset>0</wp:posOffset>
              </wp:positionH>
              <wp:positionV relativeFrom="page">
                <wp:posOffset>0</wp:posOffset>
              </wp:positionV>
              <wp:extent cx="1748155" cy="222250"/>
              <wp:effectExtent l="0" t="0" r="5080" b="6985"/>
              <wp:wrapNone/>
              <wp:docPr id="24" name="docshape27_0"/>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1BBF8228" w14:textId="77777777" w:rsidR="0093622B" w:rsidRDefault="00000000">
                          <w:pPr>
                            <w:pStyle w:val="Textoindependiente"/>
                            <w:spacing w:before="18"/>
                            <w:ind w:left="20"/>
                            <w:jc w:val="right"/>
                            <w:rPr>
                              <w:color w:val="9A7248"/>
                              <w:sz w:val="22"/>
                              <w:szCs w:val="22"/>
                            </w:rPr>
                          </w:pPr>
                          <w:fldSimple w:instr="STYLEREF  &quot;Título 4&quot;  \* MERGEFORMAT">
                            <w:r w:rsidR="009F4868">
                              <w:rPr>
                                <w:color w:val="9A7248"/>
                                <w:sz w:val="22"/>
                                <w:szCs w:val="22"/>
                              </w:rPr>
                              <w:t>Subsección</w:t>
                            </w:r>
                          </w:fldSimple>
                        </w:p>
                      </w:txbxContent>
                    </wps:txbx>
                    <wps:bodyPr lIns="0" tIns="0" rIns="0" bIns="0">
                      <a:noAutofit/>
                    </wps:bodyPr>
                  </wps:wsp>
                </a:graphicData>
              </a:graphic>
            </wp:anchor>
          </w:drawing>
        </mc:Choice>
        <mc:Fallback>
          <w:pict>
            <v:rect w14:anchorId="1DC29A12" id="docshape27_0" o:spid="_x0000_s1030" style="position:absolute;margin-left:0;margin-top:0;width:137.65pt;height:17.5pt;z-index:-503316446;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" filled="f" stroked="f">
              <v:textbox inset="0,0,0,0">
                <w:txbxContent>
                  <w:p w14:paraId="1BBF8228" w14:textId="77777777" w:rsidR="0093622B" w:rsidRDefault="00000000">
                    <w:pPr>
                      <w:pStyle w:val="Textoindependiente"/>
                      <w:spacing w:before="18"/>
                      <w:ind w:left="20"/>
                      <w:jc w:val="right"/>
                      <w:rPr>
                        <w:color w:val="9A7248"/>
                        <w:sz w:val="22"/>
                        <w:szCs w:val="22"/>
                      </w:rPr>
                    </w:pPr>
                    <w:fldSimple w:instr="STYLEREF  &quot;Título 4&quot;  \* MERGEFORMAT">
                      <w:r w:rsidR="009F4868">
                        <w:rPr>
                          <w:color w:val="9A7248"/>
                          <w:sz w:val="22"/>
                          <w:szCs w:val="22"/>
                        </w:rPr>
                        <w:t>Subsección</w:t>
                      </w:r>
                    </w:fldSimple>
                  </w:p>
                </w:txbxContent>
              </v:textbox>
              <w10:wrap anchorx="margin" anchory="page"/>
            </v:rect>
          </w:pict>
        </mc:Fallback>
      </mc:AlternateContent>
    </w:r>
  </w:p>
  <w:p w14:paraId="62BCB883" w14:textId="77777777" w:rsidR="0093622B" w:rsidRDefault="0093622B">
    <w:pPr>
      <w:pStyle w:val="Encabezado"/>
    </w:pPr>
  </w:p>
  <w:p w14:paraId="7CFF73B8" w14:textId="77777777" w:rsidR="0093622B" w:rsidRDefault="0093622B"/>
  <w:p w14:paraId="6F075CE4" w14:textId="77777777" w:rsidR="0093622B" w:rsidRDefault="0093622B">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136E" w14:textId="77777777" w:rsidR="0093622B" w:rsidRDefault="009362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BE2F" w14:textId="77777777" w:rsidR="0093622B" w:rsidRDefault="0093622B">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E02D" w14:textId="77777777" w:rsidR="0093622B" w:rsidRDefault="0093622B">
    <w:pPr>
      <w:pStyle w:val="Encabezado"/>
      <w:tabs>
        <w:tab w:val="clear" w:pos="4252"/>
        <w:tab w:val="clear" w:pos="8504"/>
        <w:tab w:val="left" w:pos="30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11BD" w14:textId="77777777" w:rsidR="0093622B" w:rsidRDefault="0093622B">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CBA2" w14:textId="77777777" w:rsidR="0093622B" w:rsidRDefault="0093622B">
    <w:pPr>
      <w:pStyle w:val="Encabezado"/>
      <w:tabs>
        <w:tab w:val="clear" w:pos="4252"/>
        <w:tab w:val="clear" w:pos="8504"/>
        <w:tab w:val="left" w:pos="30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55FD" w14:textId="77777777" w:rsidR="0093622B" w:rsidRDefault="0093622B">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4D38" w14:textId="77777777" w:rsidR="0093622B" w:rsidRDefault="0093622B">
    <w:pPr>
      <w:pStyle w:val="Encabezado"/>
      <w:tabs>
        <w:tab w:val="clear" w:pos="4252"/>
        <w:tab w:val="clear" w:pos="8504"/>
        <w:tab w:val="left" w:pos="3060"/>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EB67" w14:textId="77777777" w:rsidR="0093622B" w:rsidRDefault="0093622B">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30C27" w14:textId="77777777" w:rsidR="0093622B" w:rsidRDefault="0093622B">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DAC" w14:textId="77777777" w:rsidR="0093622B" w:rsidRDefault="0093622B">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E460" w14:textId="77777777" w:rsidR="0093622B" w:rsidRDefault="0093622B">
    <w:pPr>
      <w:pStyle w:val="Textoindependiente"/>
      <w:spacing w:line="12"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23E2" w14:textId="77777777" w:rsidR="0093622B" w:rsidRDefault="009F4868">
    <w:pPr>
      <w:pStyle w:val="Textoindependiente"/>
      <w:spacing w:line="12" w:lineRule="auto"/>
      <w:rPr>
        <w:sz w:val="20"/>
      </w:rPr>
    </w:pPr>
    <w:r>
      <w:rPr>
        <w:noProof/>
        <w:sz w:val="20"/>
      </w:rPr>
      <mc:AlternateContent>
        <mc:Choice Requires="wps">
          <w:drawing>
            <wp:anchor distT="45720" distB="45720" distL="114300" distR="114300" simplePos="0" relativeHeight="37" behindDoc="1" locked="0" layoutInCell="1" allowOverlap="1" wp14:anchorId="5C7B3496" wp14:editId="7D9D3CF9">
              <wp:simplePos x="0" y="0"/>
              <wp:positionH relativeFrom="margin">
                <wp:posOffset>0</wp:posOffset>
              </wp:positionH>
              <wp:positionV relativeFrom="paragraph">
                <wp:posOffset>-55245</wp:posOffset>
              </wp:positionV>
              <wp:extent cx="5852795" cy="342900"/>
              <wp:effectExtent l="0" t="0" r="0" b="5715"/>
              <wp:wrapSquare wrapText="bothSides"/>
              <wp:docPr id="29" name="Cuadro de texto 36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621954B5" w14:textId="3A270155" w:rsidR="0093622B" w:rsidRDefault="00000000">
                          <w:pPr>
                            <w:pStyle w:val="Contenidodelmarco"/>
                            <w:jc w:val="right"/>
                            <w:rPr>
                              <w:color w:val="9A7248"/>
                            </w:rPr>
                          </w:pPr>
                          <w:fldSimple w:instr="STYLEREF  &quot;Título 3&quot;  \* MERGEFORMAT">
                            <w:r w:rsidR="002F3FA0" w:rsidRPr="002F3FA0">
                              <w:rPr>
                                <w:noProof/>
                                <w:color w:val="9A7248"/>
                              </w:rPr>
                              <w:t>Apéndice</w:t>
                            </w:r>
                            <w:r w:rsidR="002F3FA0">
                              <w:rPr>
                                <w:noProof/>
                              </w:rPr>
                              <w:t xml:space="preserve"> A</w:t>
                            </w:r>
                          </w:fldSimple>
                        </w:p>
                      </w:txbxContent>
                    </wps:txbx>
                    <wps:bodyPr>
                      <a:spAutoFit/>
                    </wps:bodyPr>
                  </wps:wsp>
                </a:graphicData>
              </a:graphic>
            </wp:anchor>
          </w:drawing>
        </mc:Choice>
        <mc:Fallback>
          <w:pict>
            <v:rect w14:anchorId="5C7B3496" id="Cuadro de texto 36_0" o:spid="_x0000_s1031" style="position:absolute;margin-left:0;margin-top:-4.35pt;width:460.85pt;height:27pt;z-index:-503316443;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" filled="f" stroked="f" strokeweight=".26mm">
              <v:textbox style="mso-fit-shape-to-text:t">
                <w:txbxContent>
                  <w:p w14:paraId="621954B5" w14:textId="3A270155" w:rsidR="0093622B" w:rsidRDefault="00000000">
                    <w:pPr>
                      <w:pStyle w:val="Contenidodelmarco"/>
                      <w:jc w:val="right"/>
                      <w:rPr>
                        <w:color w:val="9A7248"/>
                      </w:rPr>
                    </w:pPr>
                    <w:fldSimple w:instr="STYLEREF  &quot;Título 3&quot;  \* MERGEFORMAT">
                      <w:r w:rsidR="002F3FA0" w:rsidRPr="002F3FA0">
                        <w:rPr>
                          <w:noProof/>
                          <w:color w:val="9A7248"/>
                        </w:rPr>
                        <w:t>Apéndice</w:t>
                      </w:r>
                      <w:r w:rsidR="002F3FA0">
                        <w:rPr>
                          <w:noProof/>
                        </w:rPr>
                        <w:t xml:space="preserve"> A</w:t>
                      </w:r>
                    </w:fldSimple>
                  </w:p>
                </w:txbxContent>
              </v:textbox>
              <w10:wrap type="square" anchorx="margin"/>
            </v:rect>
          </w:pict>
        </mc:Fallback>
      </mc:AlternateContent>
    </w:r>
  </w:p>
  <w:p w14:paraId="7D1D4A13" w14:textId="77777777" w:rsidR="0093622B" w:rsidRDefault="009F4868">
    <w:pPr>
      <w:pStyle w:val="Textoindependiente"/>
      <w:spacing w:line="12" w:lineRule="auto"/>
    </w:pPr>
    <w:r>
      <w:rPr>
        <w:noProof/>
      </w:rPr>
      <mc:AlternateContent>
        <mc:Choice Requires="wps">
          <w:drawing>
            <wp:anchor distT="0" distB="0" distL="0" distR="0" simplePos="0" relativeHeight="35" behindDoc="1" locked="0" layoutInCell="1" allowOverlap="1" wp14:anchorId="14391E89" wp14:editId="6E552DD5">
              <wp:simplePos x="0" y="0"/>
              <wp:positionH relativeFrom="page">
                <wp:posOffset>1085215</wp:posOffset>
              </wp:positionH>
              <wp:positionV relativeFrom="page">
                <wp:posOffset>494665</wp:posOffset>
              </wp:positionV>
              <wp:extent cx="5972810" cy="635"/>
              <wp:effectExtent l="0" t="0" r="0" b="0"/>
              <wp:wrapNone/>
              <wp:docPr id="31" name="Line 144_3"/>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85.45pt,38.95pt" to="555.65pt,38.95pt" ID="Line 144_3" stroked="t" style="position:absolute;mso-position-horizontal-relative:page;mso-position-vertical-relative:page" wp14:anchorId="0D911D16">
              <v:stroke color="#9a7248" weight="12240" joinstyle="round" endcap="flat"/>
              <v:fill o:detectmouseclick="t" on="fals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8243" w14:textId="77777777" w:rsidR="0093622B" w:rsidRDefault="0093622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DE98" w14:textId="77777777" w:rsidR="0093622B" w:rsidRDefault="0093622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D7EB" w14:textId="77777777" w:rsidR="0093622B" w:rsidRDefault="0093622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2DE1" w14:textId="77777777" w:rsidR="0093622B" w:rsidRDefault="0093622B">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3D6F" w14:textId="77777777" w:rsidR="0093622B" w:rsidRDefault="0093622B">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9C02" w14:textId="77777777" w:rsidR="0093622B" w:rsidRDefault="0093622B">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0F4AB" w14:textId="77777777" w:rsidR="0093622B" w:rsidRDefault="009362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6DD"/>
    <w:multiLevelType w:val="multilevel"/>
    <w:tmpl w:val="77CC56EE"/>
    <w:lvl w:ilvl="0">
      <w:start w:val="1"/>
      <w:numFmt w:val="bullet"/>
      <w:lvlText w:val=""/>
      <w:lvlJc w:val="left"/>
      <w:pPr>
        <w:tabs>
          <w:tab w:val="num" w:pos="9209"/>
        </w:tabs>
        <w:ind w:left="11796" w:hanging="360"/>
      </w:pPr>
      <w:rPr>
        <w:rFonts w:ascii="Symbol" w:hAnsi="Symbol" w:cs="Symbol" w:hint="default"/>
      </w:rPr>
    </w:lvl>
    <w:lvl w:ilvl="1">
      <w:start w:val="1"/>
      <w:numFmt w:val="bullet"/>
      <w:lvlText w:val="o"/>
      <w:lvlJc w:val="left"/>
      <w:pPr>
        <w:tabs>
          <w:tab w:val="num" w:pos="9209"/>
        </w:tabs>
        <w:ind w:left="12516" w:hanging="360"/>
      </w:pPr>
      <w:rPr>
        <w:rFonts w:ascii="Courier New" w:hAnsi="Courier New" w:cs="Courier New" w:hint="default"/>
      </w:rPr>
    </w:lvl>
    <w:lvl w:ilvl="2">
      <w:start w:val="1"/>
      <w:numFmt w:val="bullet"/>
      <w:lvlText w:val=""/>
      <w:lvlJc w:val="left"/>
      <w:pPr>
        <w:tabs>
          <w:tab w:val="num" w:pos="9209"/>
        </w:tabs>
        <w:ind w:left="13236" w:hanging="360"/>
      </w:pPr>
      <w:rPr>
        <w:rFonts w:ascii="Wingdings" w:hAnsi="Wingdings" w:cs="Wingdings" w:hint="default"/>
      </w:rPr>
    </w:lvl>
    <w:lvl w:ilvl="3">
      <w:start w:val="1"/>
      <w:numFmt w:val="bullet"/>
      <w:lvlText w:val=""/>
      <w:lvlJc w:val="left"/>
      <w:pPr>
        <w:tabs>
          <w:tab w:val="num" w:pos="9209"/>
        </w:tabs>
        <w:ind w:left="13956" w:hanging="360"/>
      </w:pPr>
      <w:rPr>
        <w:rFonts w:ascii="Symbol" w:hAnsi="Symbol" w:cs="Symbol" w:hint="default"/>
      </w:rPr>
    </w:lvl>
    <w:lvl w:ilvl="4">
      <w:start w:val="1"/>
      <w:numFmt w:val="bullet"/>
      <w:lvlText w:val="o"/>
      <w:lvlJc w:val="left"/>
      <w:pPr>
        <w:tabs>
          <w:tab w:val="num" w:pos="9209"/>
        </w:tabs>
        <w:ind w:left="14676" w:hanging="360"/>
      </w:pPr>
      <w:rPr>
        <w:rFonts w:ascii="Courier New" w:hAnsi="Courier New" w:cs="Courier New" w:hint="default"/>
      </w:rPr>
    </w:lvl>
    <w:lvl w:ilvl="5">
      <w:start w:val="1"/>
      <w:numFmt w:val="bullet"/>
      <w:lvlText w:val=""/>
      <w:lvlJc w:val="left"/>
      <w:pPr>
        <w:tabs>
          <w:tab w:val="num" w:pos="9209"/>
        </w:tabs>
        <w:ind w:left="15396" w:hanging="360"/>
      </w:pPr>
      <w:rPr>
        <w:rFonts w:ascii="Wingdings" w:hAnsi="Wingdings" w:cs="Wingdings" w:hint="default"/>
      </w:rPr>
    </w:lvl>
    <w:lvl w:ilvl="6">
      <w:start w:val="1"/>
      <w:numFmt w:val="bullet"/>
      <w:lvlText w:val=""/>
      <w:lvlJc w:val="left"/>
      <w:pPr>
        <w:tabs>
          <w:tab w:val="num" w:pos="9209"/>
        </w:tabs>
        <w:ind w:left="16116" w:hanging="360"/>
      </w:pPr>
      <w:rPr>
        <w:rFonts w:ascii="Symbol" w:hAnsi="Symbol" w:cs="Symbol" w:hint="default"/>
      </w:rPr>
    </w:lvl>
    <w:lvl w:ilvl="7">
      <w:start w:val="1"/>
      <w:numFmt w:val="bullet"/>
      <w:lvlText w:val="o"/>
      <w:lvlJc w:val="left"/>
      <w:pPr>
        <w:tabs>
          <w:tab w:val="num" w:pos="9209"/>
        </w:tabs>
        <w:ind w:left="16836" w:hanging="360"/>
      </w:pPr>
      <w:rPr>
        <w:rFonts w:ascii="Courier New" w:hAnsi="Courier New" w:cs="Courier New" w:hint="default"/>
      </w:rPr>
    </w:lvl>
    <w:lvl w:ilvl="8">
      <w:start w:val="1"/>
      <w:numFmt w:val="bullet"/>
      <w:lvlText w:val=""/>
      <w:lvlJc w:val="left"/>
      <w:pPr>
        <w:tabs>
          <w:tab w:val="num" w:pos="9209"/>
        </w:tabs>
        <w:ind w:left="17556" w:hanging="360"/>
      </w:pPr>
      <w:rPr>
        <w:rFonts w:ascii="Wingdings" w:hAnsi="Wingdings" w:cs="Wingdings" w:hint="default"/>
      </w:rPr>
    </w:lvl>
  </w:abstractNum>
  <w:abstractNum w:abstractNumId="1" w15:restartNumberingAfterBreak="0">
    <w:nsid w:val="1FDE2FC7"/>
    <w:multiLevelType w:val="multilevel"/>
    <w:tmpl w:val="42B80F48"/>
    <w:lvl w:ilvl="0">
      <w:start w:val="2"/>
      <w:numFmt w:val="decimal"/>
      <w:lvlText w:val="%1"/>
      <w:lvlJc w:val="left"/>
      <w:pPr>
        <w:tabs>
          <w:tab w:val="num" w:pos="0"/>
        </w:tabs>
        <w:ind w:left="612" w:hanging="612"/>
      </w:pPr>
      <w:rPr>
        <w:color w:val="9A7248"/>
      </w:rPr>
    </w:lvl>
    <w:lvl w:ilvl="1">
      <w:start w:val="3"/>
      <w:numFmt w:val="decimal"/>
      <w:lvlText w:val="%1.%2"/>
      <w:lvlJc w:val="left"/>
      <w:pPr>
        <w:tabs>
          <w:tab w:val="num" w:pos="0"/>
        </w:tabs>
        <w:ind w:left="1106" w:hanging="720"/>
      </w:pPr>
      <w:rPr>
        <w:color w:val="9A7248"/>
      </w:rPr>
    </w:lvl>
    <w:lvl w:ilvl="2">
      <w:start w:val="1"/>
      <w:numFmt w:val="decimal"/>
      <w:lvlText w:val="%1.%2.%3."/>
      <w:lvlJc w:val="left"/>
      <w:pPr>
        <w:tabs>
          <w:tab w:val="num" w:pos="0"/>
        </w:tabs>
        <w:ind w:left="1492" w:hanging="720"/>
      </w:pPr>
      <w:rPr>
        <w:color w:val="9A7248"/>
      </w:rPr>
    </w:lvl>
    <w:lvl w:ilvl="3">
      <w:start w:val="1"/>
      <w:numFmt w:val="decimal"/>
      <w:lvlText w:val="%1.%2.%3.%4"/>
      <w:lvlJc w:val="left"/>
      <w:pPr>
        <w:tabs>
          <w:tab w:val="num" w:pos="0"/>
        </w:tabs>
        <w:ind w:left="2238" w:hanging="1080"/>
      </w:pPr>
      <w:rPr>
        <w:color w:val="9A7248"/>
      </w:rPr>
    </w:lvl>
    <w:lvl w:ilvl="4">
      <w:start w:val="1"/>
      <w:numFmt w:val="decimal"/>
      <w:lvlText w:val="%1.%2.%3.%4.%5"/>
      <w:lvlJc w:val="left"/>
      <w:pPr>
        <w:tabs>
          <w:tab w:val="num" w:pos="0"/>
        </w:tabs>
        <w:ind w:left="2984" w:hanging="1440"/>
      </w:pPr>
      <w:rPr>
        <w:color w:val="9A7248"/>
      </w:rPr>
    </w:lvl>
    <w:lvl w:ilvl="5">
      <w:start w:val="1"/>
      <w:numFmt w:val="decimal"/>
      <w:lvlText w:val="%1.%2.%3.%4.%5.%6"/>
      <w:lvlJc w:val="left"/>
      <w:pPr>
        <w:tabs>
          <w:tab w:val="num" w:pos="0"/>
        </w:tabs>
        <w:ind w:left="3370" w:hanging="1440"/>
      </w:pPr>
      <w:rPr>
        <w:color w:val="9A7248"/>
      </w:rPr>
    </w:lvl>
    <w:lvl w:ilvl="6">
      <w:start w:val="1"/>
      <w:numFmt w:val="decimal"/>
      <w:lvlText w:val="%1.%2.%3.%4.%5.%6.%7"/>
      <w:lvlJc w:val="left"/>
      <w:pPr>
        <w:tabs>
          <w:tab w:val="num" w:pos="0"/>
        </w:tabs>
        <w:ind w:left="4116" w:hanging="1800"/>
      </w:pPr>
      <w:rPr>
        <w:color w:val="9A7248"/>
      </w:rPr>
    </w:lvl>
    <w:lvl w:ilvl="7">
      <w:start w:val="1"/>
      <w:numFmt w:val="decimal"/>
      <w:lvlText w:val="%1.%2.%3.%4.%5.%6.%7.%8"/>
      <w:lvlJc w:val="left"/>
      <w:pPr>
        <w:tabs>
          <w:tab w:val="num" w:pos="0"/>
        </w:tabs>
        <w:ind w:left="4502" w:hanging="1800"/>
      </w:pPr>
      <w:rPr>
        <w:color w:val="9A7248"/>
      </w:rPr>
    </w:lvl>
    <w:lvl w:ilvl="8">
      <w:start w:val="1"/>
      <w:numFmt w:val="decimal"/>
      <w:lvlText w:val="%1.%2.%3.%4.%5.%6.%7.%8.%9"/>
      <w:lvlJc w:val="left"/>
      <w:pPr>
        <w:tabs>
          <w:tab w:val="num" w:pos="0"/>
        </w:tabs>
        <w:ind w:left="5248" w:hanging="2160"/>
      </w:pPr>
      <w:rPr>
        <w:color w:val="9A7248"/>
      </w:rPr>
    </w:lvl>
  </w:abstractNum>
  <w:abstractNum w:abstractNumId="2" w15:restartNumberingAfterBreak="0">
    <w:nsid w:val="331431A0"/>
    <w:multiLevelType w:val="multilevel"/>
    <w:tmpl w:val="FADAFE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tulo5"/>
      <w:lvlText w:val="%1.%2.%3."/>
      <w:lvlJc w:val="left"/>
      <w:pPr>
        <w:tabs>
          <w:tab w:val="num" w:pos="0"/>
        </w:tabs>
        <w:ind w:left="1492" w:hanging="720"/>
      </w:pPr>
      <w:rPr>
        <w:color w:val="9A7248"/>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68C623C"/>
    <w:multiLevelType w:val="multilevel"/>
    <w:tmpl w:val="A50A0F06"/>
    <w:lvl w:ilvl="0">
      <w:start w:val="2"/>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start w:val="1"/>
      <w:numFmt w:val="decimal"/>
      <w:lvlText w:val="%1.%2.%3."/>
      <w:lvlJc w:val="left"/>
      <w:pPr>
        <w:tabs>
          <w:tab w:val="num" w:pos="0"/>
        </w:tabs>
        <w:ind w:left="1428" w:hanging="955"/>
      </w:pPr>
      <w:rPr>
        <w:w w:val="100"/>
      </w:rPr>
    </w:lvl>
    <w:lvl w:ilvl="3">
      <w:numFmt w:val="bullet"/>
      <w:lvlText w:val=""/>
      <w:lvlJc w:val="left"/>
      <w:pPr>
        <w:tabs>
          <w:tab w:val="num" w:pos="0"/>
        </w:tabs>
        <w:ind w:left="4452" w:hanging="955"/>
      </w:pPr>
      <w:rPr>
        <w:rFonts w:ascii="Symbol" w:hAnsi="Symbol" w:cs="Symbol" w:hint="default"/>
      </w:rPr>
    </w:lvl>
    <w:lvl w:ilvl="4">
      <w:numFmt w:val="bullet"/>
      <w:lvlText w:val=""/>
      <w:lvlJc w:val="left"/>
      <w:pPr>
        <w:tabs>
          <w:tab w:val="num" w:pos="0"/>
        </w:tabs>
        <w:ind w:left="5468" w:hanging="955"/>
      </w:pPr>
      <w:rPr>
        <w:rFonts w:ascii="Symbol" w:hAnsi="Symbol" w:cs="Symbol" w:hint="default"/>
      </w:rPr>
    </w:lvl>
    <w:lvl w:ilvl="5">
      <w:numFmt w:val="bullet"/>
      <w:lvlText w:val=""/>
      <w:lvlJc w:val="left"/>
      <w:pPr>
        <w:tabs>
          <w:tab w:val="num" w:pos="0"/>
        </w:tabs>
        <w:ind w:left="6484" w:hanging="955"/>
      </w:pPr>
      <w:rPr>
        <w:rFonts w:ascii="Symbol" w:hAnsi="Symbol" w:cs="Symbol" w:hint="default"/>
      </w:rPr>
    </w:lvl>
    <w:lvl w:ilvl="6">
      <w:numFmt w:val="bullet"/>
      <w:lvlText w:val=""/>
      <w:lvlJc w:val="left"/>
      <w:pPr>
        <w:tabs>
          <w:tab w:val="num" w:pos="0"/>
        </w:tabs>
        <w:ind w:left="7500" w:hanging="955"/>
      </w:pPr>
      <w:rPr>
        <w:rFonts w:ascii="Symbol" w:hAnsi="Symbol" w:cs="Symbol" w:hint="default"/>
      </w:rPr>
    </w:lvl>
    <w:lvl w:ilvl="7">
      <w:numFmt w:val="bullet"/>
      <w:lvlText w:val=""/>
      <w:lvlJc w:val="left"/>
      <w:pPr>
        <w:tabs>
          <w:tab w:val="num" w:pos="0"/>
        </w:tabs>
        <w:ind w:left="8517" w:hanging="955"/>
      </w:pPr>
      <w:rPr>
        <w:rFonts w:ascii="Symbol" w:hAnsi="Symbol" w:cs="Symbol" w:hint="default"/>
      </w:rPr>
    </w:lvl>
    <w:lvl w:ilvl="8">
      <w:numFmt w:val="bullet"/>
      <w:lvlText w:val=""/>
      <w:lvlJc w:val="left"/>
      <w:pPr>
        <w:tabs>
          <w:tab w:val="num" w:pos="0"/>
        </w:tabs>
        <w:ind w:left="9533" w:hanging="955"/>
      </w:pPr>
      <w:rPr>
        <w:rFonts w:ascii="Symbol" w:hAnsi="Symbol" w:cs="Symbol" w:hint="default"/>
      </w:rPr>
    </w:lvl>
  </w:abstractNum>
  <w:abstractNum w:abstractNumId="4" w15:restartNumberingAfterBreak="0">
    <w:nsid w:val="46027D5C"/>
    <w:multiLevelType w:val="multilevel"/>
    <w:tmpl w:val="1856DDE4"/>
    <w:lvl w:ilvl="0">
      <w:start w:val="1"/>
      <w:numFmt w:val="decimal"/>
      <w:suff w:val="space"/>
      <w:lvlText w:val="%1"/>
      <w:lvlJc w:val="right"/>
      <w:pPr>
        <w:ind w:left="8501" w:firstLine="288"/>
      </w:pPr>
      <w:rPr>
        <w:rFonts w:ascii="Arial" w:hAnsi="Arial" w:hint="default"/>
        <w:b w:val="0"/>
        <w:bCs/>
        <w:i w:val="0"/>
        <w:color w:val="9A7248"/>
        <w:sz w:val="144"/>
      </w:rPr>
    </w:lvl>
    <w:lvl w:ilvl="1">
      <w:start w:val="1"/>
      <w:numFmt w:val="none"/>
      <w:suff w:val="nothing"/>
      <w:lvlText w:val=""/>
      <w:lvlJc w:val="left"/>
      <w:pPr>
        <w:ind w:left="8501" w:firstLine="0"/>
      </w:pPr>
      <w:rPr>
        <w:rFonts w:hint="default"/>
      </w:rPr>
    </w:lvl>
    <w:lvl w:ilvl="2">
      <w:start w:val="1"/>
      <w:numFmt w:val="none"/>
      <w:suff w:val="nothing"/>
      <w:lvlText w:val=""/>
      <w:lvlJc w:val="left"/>
      <w:pPr>
        <w:ind w:left="8501" w:firstLine="0"/>
      </w:pPr>
      <w:rPr>
        <w:rFonts w:hint="default"/>
      </w:rPr>
    </w:lvl>
    <w:lvl w:ilvl="3">
      <w:start w:val="1"/>
      <w:numFmt w:val="none"/>
      <w:suff w:val="nothing"/>
      <w:lvlText w:val=""/>
      <w:lvlJc w:val="left"/>
      <w:pPr>
        <w:ind w:left="8501" w:firstLine="0"/>
      </w:pPr>
      <w:rPr>
        <w:rFonts w:hint="default"/>
      </w:rPr>
    </w:lvl>
    <w:lvl w:ilvl="4">
      <w:start w:val="1"/>
      <w:numFmt w:val="none"/>
      <w:suff w:val="nothing"/>
      <w:lvlText w:val=""/>
      <w:lvlJc w:val="left"/>
      <w:pPr>
        <w:ind w:left="8501" w:firstLine="0"/>
      </w:pPr>
      <w:rPr>
        <w:rFonts w:hint="default"/>
      </w:rPr>
    </w:lvl>
    <w:lvl w:ilvl="5">
      <w:start w:val="1"/>
      <w:numFmt w:val="none"/>
      <w:suff w:val="nothing"/>
      <w:lvlText w:val=""/>
      <w:lvlJc w:val="left"/>
      <w:pPr>
        <w:ind w:left="8501" w:firstLine="0"/>
      </w:pPr>
      <w:rPr>
        <w:rFonts w:hint="default"/>
      </w:rPr>
    </w:lvl>
    <w:lvl w:ilvl="6">
      <w:start w:val="1"/>
      <w:numFmt w:val="none"/>
      <w:suff w:val="nothing"/>
      <w:lvlText w:val=""/>
      <w:lvlJc w:val="left"/>
      <w:pPr>
        <w:ind w:left="8501" w:firstLine="0"/>
      </w:pPr>
      <w:rPr>
        <w:rFonts w:hint="default"/>
      </w:rPr>
    </w:lvl>
    <w:lvl w:ilvl="7">
      <w:start w:val="1"/>
      <w:numFmt w:val="none"/>
      <w:suff w:val="nothing"/>
      <w:lvlText w:val=""/>
      <w:lvlJc w:val="left"/>
      <w:pPr>
        <w:ind w:left="8501" w:firstLine="0"/>
      </w:pPr>
      <w:rPr>
        <w:rFonts w:hint="default"/>
      </w:rPr>
    </w:lvl>
    <w:lvl w:ilvl="8">
      <w:start w:val="1"/>
      <w:numFmt w:val="none"/>
      <w:suff w:val="nothing"/>
      <w:lvlText w:val=""/>
      <w:lvlJc w:val="left"/>
      <w:pPr>
        <w:ind w:left="8501" w:firstLine="0"/>
      </w:pPr>
      <w:rPr>
        <w:rFonts w:hint="default"/>
      </w:rPr>
    </w:lvl>
  </w:abstractNum>
  <w:abstractNum w:abstractNumId="5" w15:restartNumberingAfterBreak="0">
    <w:nsid w:val="58852B88"/>
    <w:multiLevelType w:val="multilevel"/>
    <w:tmpl w:val="D20E0702"/>
    <w:lvl w:ilvl="0">
      <w:start w:val="1"/>
      <w:numFmt w:val="decimal"/>
      <w:pStyle w:val="Ttulo1"/>
      <w:lvlText w:val="%1"/>
      <w:lvlJc w:val="left"/>
      <w:pPr>
        <w:ind w:left="0" w:firstLine="850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608D4A6C"/>
    <w:multiLevelType w:val="multilevel"/>
    <w:tmpl w:val="CF5CA4CA"/>
    <w:lvl w:ilvl="0">
      <w:start w:val="1"/>
      <w:numFmt w:val="decimal"/>
      <w:lvlText w:val="%1"/>
      <w:lvlJc w:val="left"/>
      <w:pPr>
        <w:ind w:left="927" w:firstLine="814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7" w15:restartNumberingAfterBreak="0">
    <w:nsid w:val="67073D0D"/>
    <w:multiLevelType w:val="multilevel"/>
    <w:tmpl w:val="9E2C67F0"/>
    <w:lvl w:ilvl="0">
      <w:start w:val="1"/>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numFmt w:val="bullet"/>
      <w:lvlText w:val=""/>
      <w:lvlJc w:val="left"/>
      <w:pPr>
        <w:tabs>
          <w:tab w:val="num" w:pos="0"/>
        </w:tabs>
        <w:ind w:left="4249" w:hanging="873"/>
      </w:pPr>
      <w:rPr>
        <w:rFonts w:ascii="Symbol" w:hAnsi="Symbol" w:cs="Symbol" w:hint="default"/>
      </w:rPr>
    </w:lvl>
    <w:lvl w:ilvl="3">
      <w:numFmt w:val="bullet"/>
      <w:lvlText w:val=""/>
      <w:lvlJc w:val="left"/>
      <w:pPr>
        <w:tabs>
          <w:tab w:val="num" w:pos="0"/>
        </w:tabs>
        <w:ind w:left="5163" w:hanging="873"/>
      </w:pPr>
      <w:rPr>
        <w:rFonts w:ascii="Symbol" w:hAnsi="Symbol" w:cs="Symbol" w:hint="default"/>
      </w:rPr>
    </w:lvl>
    <w:lvl w:ilvl="4">
      <w:numFmt w:val="bullet"/>
      <w:lvlText w:val=""/>
      <w:lvlJc w:val="left"/>
      <w:pPr>
        <w:tabs>
          <w:tab w:val="num" w:pos="0"/>
        </w:tabs>
        <w:ind w:left="6078" w:hanging="873"/>
      </w:pPr>
      <w:rPr>
        <w:rFonts w:ascii="Symbol" w:hAnsi="Symbol" w:cs="Symbol" w:hint="default"/>
      </w:rPr>
    </w:lvl>
    <w:lvl w:ilvl="5">
      <w:numFmt w:val="bullet"/>
      <w:lvlText w:val=""/>
      <w:lvlJc w:val="left"/>
      <w:pPr>
        <w:tabs>
          <w:tab w:val="num" w:pos="0"/>
        </w:tabs>
        <w:ind w:left="6992" w:hanging="873"/>
      </w:pPr>
      <w:rPr>
        <w:rFonts w:ascii="Symbol" w:hAnsi="Symbol" w:cs="Symbol" w:hint="default"/>
      </w:rPr>
    </w:lvl>
    <w:lvl w:ilvl="6">
      <w:numFmt w:val="bullet"/>
      <w:lvlText w:val=""/>
      <w:lvlJc w:val="left"/>
      <w:pPr>
        <w:tabs>
          <w:tab w:val="num" w:pos="0"/>
        </w:tabs>
        <w:ind w:left="7907" w:hanging="873"/>
      </w:pPr>
      <w:rPr>
        <w:rFonts w:ascii="Symbol" w:hAnsi="Symbol" w:cs="Symbol" w:hint="default"/>
      </w:rPr>
    </w:lvl>
    <w:lvl w:ilvl="7">
      <w:numFmt w:val="bullet"/>
      <w:lvlText w:val=""/>
      <w:lvlJc w:val="left"/>
      <w:pPr>
        <w:tabs>
          <w:tab w:val="num" w:pos="0"/>
        </w:tabs>
        <w:ind w:left="8821" w:hanging="873"/>
      </w:pPr>
      <w:rPr>
        <w:rFonts w:ascii="Symbol" w:hAnsi="Symbol" w:cs="Symbol" w:hint="default"/>
      </w:rPr>
    </w:lvl>
    <w:lvl w:ilvl="8">
      <w:numFmt w:val="bullet"/>
      <w:lvlText w:val=""/>
      <w:lvlJc w:val="left"/>
      <w:pPr>
        <w:tabs>
          <w:tab w:val="num" w:pos="0"/>
        </w:tabs>
        <w:ind w:left="9736" w:hanging="873"/>
      </w:pPr>
      <w:rPr>
        <w:rFonts w:ascii="Symbol" w:hAnsi="Symbol" w:cs="Symbol" w:hint="default"/>
      </w:rPr>
    </w:lvl>
  </w:abstractNum>
  <w:num w:numId="1" w16cid:durableId="1648512554">
    <w:abstractNumId w:val="2"/>
  </w:num>
  <w:num w:numId="2" w16cid:durableId="950428935">
    <w:abstractNumId w:val="3"/>
  </w:num>
  <w:num w:numId="3" w16cid:durableId="194735164">
    <w:abstractNumId w:val="7"/>
  </w:num>
  <w:num w:numId="4" w16cid:durableId="1188909693">
    <w:abstractNumId w:val="0"/>
  </w:num>
  <w:num w:numId="5" w16cid:durableId="823010578">
    <w:abstractNumId w:val="1"/>
  </w:num>
  <w:num w:numId="6" w16cid:durableId="2097287030">
    <w:abstractNumId w:val="4"/>
  </w:num>
  <w:num w:numId="7" w16cid:durableId="1415322103">
    <w:abstractNumId w:val="5"/>
  </w:num>
  <w:num w:numId="8" w16cid:durableId="1120107429">
    <w:abstractNumId w:val="6"/>
  </w:num>
  <w:num w:numId="9" w16cid:durableId="531726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defaultTabStop w:val="720"/>
  <w:autoHyphenation/>
  <w:hyphenationZone w:val="425"/>
  <w:evenAndOddHeaders/>
  <w:characterSpacingControl w:val="doNotCompress"/>
  <w:hdrShapeDefaults>
    <o:shapedefaults v:ext="edit" spidmax="2050">
      <o:colormru v:ext="edit" colors="#9a724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2B"/>
    <w:rsid w:val="00031CDD"/>
    <w:rsid w:val="0009516B"/>
    <w:rsid w:val="00102B16"/>
    <w:rsid w:val="00186D42"/>
    <w:rsid w:val="001B6777"/>
    <w:rsid w:val="001E30DA"/>
    <w:rsid w:val="002C0FFB"/>
    <w:rsid w:val="002F3FA0"/>
    <w:rsid w:val="0030388F"/>
    <w:rsid w:val="0032369C"/>
    <w:rsid w:val="0052706A"/>
    <w:rsid w:val="005C4407"/>
    <w:rsid w:val="005D620A"/>
    <w:rsid w:val="00664796"/>
    <w:rsid w:val="006A700C"/>
    <w:rsid w:val="00734DF9"/>
    <w:rsid w:val="00737D6D"/>
    <w:rsid w:val="007A3894"/>
    <w:rsid w:val="007C38AA"/>
    <w:rsid w:val="007C4781"/>
    <w:rsid w:val="008722BA"/>
    <w:rsid w:val="00877AB2"/>
    <w:rsid w:val="008D7FCB"/>
    <w:rsid w:val="0093622B"/>
    <w:rsid w:val="009550B4"/>
    <w:rsid w:val="009576C2"/>
    <w:rsid w:val="00976ABE"/>
    <w:rsid w:val="009A5792"/>
    <w:rsid w:val="009F0553"/>
    <w:rsid w:val="009F4868"/>
    <w:rsid w:val="00AF7A1C"/>
    <w:rsid w:val="00B26752"/>
    <w:rsid w:val="00B91E3C"/>
    <w:rsid w:val="00BE6B78"/>
    <w:rsid w:val="00C44FFB"/>
    <w:rsid w:val="00C55655"/>
    <w:rsid w:val="00CE0E5F"/>
    <w:rsid w:val="00D8155C"/>
    <w:rsid w:val="00DF67FF"/>
    <w:rsid w:val="00E91B7E"/>
    <w:rsid w:val="00EA0456"/>
    <w:rsid w:val="00ED1B4C"/>
    <w:rsid w:val="00EF31C0"/>
    <w:rsid w:val="00FF66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a7248"/>
    </o:shapedefaults>
    <o:shapelayout v:ext="edit">
      <o:idmap v:ext="edit" data="2"/>
    </o:shapelayout>
  </w:shapeDefaults>
  <w:decimalSymbol w:val=","/>
  <w:listSeparator w:val=";"/>
  <w14:docId w14:val="72A77633"/>
  <w15:docId w15:val="{9478E07F-C64B-4002-A0A4-EC40E1C4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02"/>
    <w:pPr>
      <w:widowControl w:val="0"/>
    </w:pPr>
    <w:rPr>
      <w:rFonts w:ascii="Arial" w:eastAsia="Arial" w:hAnsi="Arial" w:cs="Arial"/>
      <w:lang w:val="es-ES"/>
    </w:rPr>
  </w:style>
  <w:style w:type="paragraph" w:styleId="Ttulo1">
    <w:name w:val="heading 1"/>
    <w:basedOn w:val="Ttulo3"/>
    <w:link w:val="Ttulo1Car"/>
    <w:uiPriority w:val="9"/>
    <w:qFormat/>
    <w:rsid w:val="00891D37"/>
    <w:pPr>
      <w:numPr>
        <w:numId w:val="7"/>
      </w:numPr>
      <w:outlineLvl w:val="0"/>
    </w:pPr>
  </w:style>
  <w:style w:type="paragraph" w:styleId="Ttulo2">
    <w:name w:val="heading 2"/>
    <w:basedOn w:val="Normal"/>
    <w:link w:val="Ttulo2Car"/>
    <w:uiPriority w:val="9"/>
    <w:unhideWhenUsed/>
    <w:qFormat/>
    <w:pPr>
      <w:spacing w:before="114" w:line="2017" w:lineRule="exact"/>
      <w:ind w:right="612"/>
      <w:jc w:val="right"/>
      <w:outlineLvl w:val="1"/>
    </w:pPr>
    <w:rPr>
      <w:sz w:val="181"/>
      <w:szCs w:val="181"/>
    </w:rPr>
  </w:style>
  <w:style w:type="paragraph" w:styleId="Ttulo3">
    <w:name w:val="heading 3"/>
    <w:basedOn w:val="Normal"/>
    <w:link w:val="Ttulo3Car"/>
    <w:uiPriority w:val="9"/>
    <w:unhideWhenUsed/>
    <w:qFormat/>
    <w:rsid w:val="00B97A0F"/>
    <w:pPr>
      <w:tabs>
        <w:tab w:val="left" w:pos="10226"/>
      </w:tabs>
      <w:spacing w:before="78" w:line="336" w:lineRule="auto"/>
      <w:ind w:left="876"/>
      <w:jc w:val="center"/>
      <w:outlineLvl w:val="2"/>
    </w:pPr>
    <w:rPr>
      <w:rFonts w:eastAsia="Calibri"/>
      <w:b/>
      <w:color w:val="9A7248"/>
      <w:spacing w:val="-1"/>
      <w:w w:val="101"/>
      <w:sz w:val="64"/>
      <w:szCs w:val="64"/>
      <w:u w:val="single" w:color="9A7248"/>
    </w:rPr>
  </w:style>
  <w:style w:type="paragraph" w:styleId="Ttulo4">
    <w:name w:val="heading 4"/>
    <w:basedOn w:val="Normal"/>
    <w:link w:val="Ttulo4Car"/>
    <w:uiPriority w:val="9"/>
    <w:unhideWhenUsed/>
    <w:qFormat/>
    <w:rsid w:val="00216CFC"/>
    <w:pPr>
      <w:keepNext/>
      <w:ind w:left="2415" w:hanging="873"/>
      <w:outlineLvl w:val="3"/>
    </w:pPr>
    <w:rPr>
      <w:b/>
      <w:bCs/>
      <w:sz w:val="32"/>
      <w:szCs w:val="32"/>
    </w:rPr>
  </w:style>
  <w:style w:type="paragraph" w:styleId="Ttulo5">
    <w:name w:val="heading 5"/>
    <w:basedOn w:val="Ttulo4"/>
    <w:uiPriority w:val="9"/>
    <w:unhideWhenUsed/>
    <w:qFormat/>
    <w:rsid w:val="00C43972"/>
    <w:pPr>
      <w:numPr>
        <w:ilvl w:val="2"/>
        <w:numId w:val="1"/>
      </w:numPr>
      <w:tabs>
        <w:tab w:val="left" w:pos="1346"/>
        <w:tab w:val="left" w:pos="1347"/>
      </w:tabs>
      <w:spacing w:line="336" w:lineRule="auto"/>
      <w:outlineLvl w:val="4"/>
    </w:pPr>
    <w:rPr>
      <w:color w:val="9A7248"/>
      <w:sz w:val="28"/>
      <w:szCs w:val="28"/>
    </w:rPr>
  </w:style>
  <w:style w:type="paragraph" w:styleId="Ttulo6">
    <w:name w:val="heading 6"/>
    <w:basedOn w:val="Normal"/>
    <w:uiPriority w:val="9"/>
    <w:unhideWhenUsed/>
    <w:qFormat/>
    <w:pPr>
      <w:ind w:left="474"/>
      <w:outlineLvl w:val="5"/>
    </w:pPr>
    <w:rPr>
      <w:b/>
      <w:bCs/>
    </w:rPr>
  </w:style>
  <w:style w:type="paragraph" w:styleId="Ttulo7">
    <w:name w:val="heading 7"/>
    <w:basedOn w:val="Normal"/>
    <w:uiPriority w:val="1"/>
    <w:qFormat/>
    <w:pPr>
      <w:ind w:right="3181"/>
      <w:jc w:val="cente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A79B2"/>
    <w:rPr>
      <w:rFonts w:ascii="Arial" w:eastAsia="Arial" w:hAnsi="Arial" w:cs="Arial"/>
    </w:rPr>
  </w:style>
  <w:style w:type="character" w:customStyle="1" w:styleId="PiedepginaCar">
    <w:name w:val="Pie de página Car"/>
    <w:basedOn w:val="Fuentedeprrafopredeter"/>
    <w:link w:val="Piedepgina"/>
    <w:uiPriority w:val="99"/>
    <w:qFormat/>
    <w:rsid w:val="00FA79B2"/>
    <w:rPr>
      <w:rFonts w:ascii="Arial" w:eastAsia="Arial" w:hAnsi="Arial" w:cs="Arial"/>
    </w:rPr>
  </w:style>
  <w:style w:type="character" w:customStyle="1" w:styleId="Estilo1Car">
    <w:name w:val="Estilo1 Car"/>
    <w:basedOn w:val="Fuentedeprrafopredeter"/>
    <w:link w:val="Estilo1"/>
    <w:qFormat/>
    <w:rsid w:val="00C74D9B"/>
    <w:rPr>
      <w:rFonts w:ascii="Book Antiqua" w:eastAsia="Arial" w:hAnsi="Book Antiqua" w:cs="Arial"/>
      <w:b/>
      <w:sz w:val="24"/>
    </w:rPr>
  </w:style>
  <w:style w:type="character" w:customStyle="1" w:styleId="EnlacedeInternet">
    <w:name w:val="Enlace de Internet"/>
    <w:basedOn w:val="Fuentedeprrafopredeter"/>
    <w:uiPriority w:val="99"/>
    <w:unhideWhenUsed/>
    <w:rsid w:val="007034FE"/>
    <w:rPr>
      <w:color w:val="0000FF" w:themeColor="hyperlink"/>
      <w:u w:val="single"/>
    </w:rPr>
  </w:style>
  <w:style w:type="character" w:styleId="Refdecomentario">
    <w:name w:val="annotation reference"/>
    <w:basedOn w:val="Fuentedeprrafopredeter"/>
    <w:uiPriority w:val="99"/>
    <w:semiHidden/>
    <w:unhideWhenUsed/>
    <w:qFormat/>
    <w:rsid w:val="00C80EC9"/>
    <w:rPr>
      <w:sz w:val="16"/>
      <w:szCs w:val="16"/>
    </w:rPr>
  </w:style>
  <w:style w:type="character" w:customStyle="1" w:styleId="TextocomentarioCar">
    <w:name w:val="Texto comentario Car"/>
    <w:basedOn w:val="Fuentedeprrafopredeter"/>
    <w:link w:val="Textocomentario"/>
    <w:uiPriority w:val="99"/>
    <w:semiHidden/>
    <w:qFormat/>
    <w:rsid w:val="00C80EC9"/>
    <w:rPr>
      <w:rFonts w:ascii="Arial" w:eastAsia="Arial" w:hAnsi="Arial" w:cs="Arial"/>
      <w:sz w:val="20"/>
      <w:szCs w:val="20"/>
      <w:lang w:val="es-ES"/>
    </w:rPr>
  </w:style>
  <w:style w:type="character" w:customStyle="1" w:styleId="AsuntodelcomentarioCar">
    <w:name w:val="Asunto del comentario Car"/>
    <w:basedOn w:val="TextocomentarioCar"/>
    <w:link w:val="Asuntodelcomentario"/>
    <w:uiPriority w:val="99"/>
    <w:semiHidden/>
    <w:qFormat/>
    <w:rsid w:val="00C80EC9"/>
    <w:rPr>
      <w:rFonts w:ascii="Arial" w:eastAsia="Arial" w:hAnsi="Arial" w:cs="Arial"/>
      <w:b/>
      <w:bCs/>
      <w:sz w:val="20"/>
      <w:szCs w:val="20"/>
      <w:lang w:val="es-ES"/>
    </w:rPr>
  </w:style>
  <w:style w:type="character" w:customStyle="1" w:styleId="Ttulo1Car">
    <w:name w:val="Título 1 Car"/>
    <w:basedOn w:val="Fuentedeprrafopredeter"/>
    <w:link w:val="Ttulo1"/>
    <w:uiPriority w:val="9"/>
    <w:qFormat/>
    <w:rsid w:val="00891D37"/>
    <w:rPr>
      <w:rFonts w:ascii="Arial" w:eastAsia="Calibri" w:hAnsi="Arial" w:cs="Arial"/>
      <w:b/>
      <w:color w:val="9A7248"/>
      <w:spacing w:val="-1"/>
      <w:w w:val="101"/>
      <w:sz w:val="64"/>
      <w:szCs w:val="64"/>
      <w:u w:val="single" w:color="9A7248"/>
      <w:lang w:val="es-ES"/>
    </w:rPr>
  </w:style>
  <w:style w:type="character" w:styleId="Mencinsinresolver">
    <w:name w:val="Unresolved Mention"/>
    <w:basedOn w:val="Fuentedeprrafopredeter"/>
    <w:uiPriority w:val="99"/>
    <w:semiHidden/>
    <w:unhideWhenUsed/>
    <w:qFormat/>
    <w:rsid w:val="00645297"/>
    <w:rPr>
      <w:color w:val="605E5C"/>
      <w:shd w:val="clear" w:color="auto" w:fill="E1DFDD"/>
    </w:rPr>
  </w:style>
  <w:style w:type="character" w:customStyle="1" w:styleId="EnlacedeInternetvisitado">
    <w:name w:val="Enlace de Internet visitado"/>
    <w:basedOn w:val="Fuentedeprrafopredeter"/>
    <w:uiPriority w:val="99"/>
    <w:semiHidden/>
    <w:unhideWhenUsed/>
    <w:rsid w:val="00E77730"/>
    <w:rPr>
      <w:color w:val="800080" w:themeColor="followedHyperlink"/>
      <w:u w:val="single"/>
    </w:rPr>
  </w:style>
  <w:style w:type="character" w:customStyle="1" w:styleId="TextoindependienteCar">
    <w:name w:val="Texto independiente Car"/>
    <w:basedOn w:val="Fuentedeprrafopredeter"/>
    <w:link w:val="Textoindependiente"/>
    <w:uiPriority w:val="1"/>
    <w:qFormat/>
    <w:rsid w:val="0092150F"/>
    <w:rPr>
      <w:rFonts w:ascii="Arial" w:eastAsia="Arial" w:hAnsi="Arial" w:cs="Arial"/>
      <w:sz w:val="21"/>
      <w:szCs w:val="21"/>
      <w:lang w:val="es-ES"/>
    </w:rPr>
  </w:style>
  <w:style w:type="character" w:styleId="Textodelmarcadordeposicin">
    <w:name w:val="Placeholder Text"/>
    <w:basedOn w:val="Fuentedeprrafopredeter"/>
    <w:uiPriority w:val="99"/>
    <w:semiHidden/>
    <w:qFormat/>
    <w:rsid w:val="00577919"/>
    <w:rPr>
      <w:color w:val="808080"/>
    </w:rPr>
  </w:style>
  <w:style w:type="character" w:customStyle="1" w:styleId="Ttulo2Car">
    <w:name w:val="Título 2 Car"/>
    <w:basedOn w:val="Fuentedeprrafopredeter"/>
    <w:link w:val="Ttulo2"/>
    <w:uiPriority w:val="9"/>
    <w:qFormat/>
    <w:rsid w:val="00EC47C6"/>
    <w:rPr>
      <w:rFonts w:ascii="Arial" w:eastAsia="Arial" w:hAnsi="Arial" w:cs="Arial"/>
      <w:sz w:val="181"/>
      <w:szCs w:val="181"/>
      <w:lang w:val="es-ES"/>
    </w:rPr>
  </w:style>
  <w:style w:type="character" w:customStyle="1" w:styleId="NmerosgrandesCar">
    <w:name w:val="Números grandes Car"/>
    <w:basedOn w:val="Ttulo2Car"/>
    <w:link w:val="Nmerosgrandes"/>
    <w:qFormat/>
    <w:rsid w:val="00EC47C6"/>
    <w:rPr>
      <w:rFonts w:ascii="Arial" w:eastAsia="Arial" w:hAnsi="Arial" w:cs="Arial"/>
      <w:color w:val="9A7248"/>
      <w:sz w:val="181"/>
      <w:szCs w:val="181"/>
      <w:lang w:val="es-ES"/>
    </w:rPr>
  </w:style>
  <w:style w:type="character" w:customStyle="1" w:styleId="TextonotapieCar">
    <w:name w:val="Texto nota pie Car"/>
    <w:basedOn w:val="Fuentedeprrafopredeter"/>
    <w:link w:val="Textonotapie"/>
    <w:uiPriority w:val="99"/>
    <w:qFormat/>
    <w:rsid w:val="0048677E"/>
    <w:rPr>
      <w:rFonts w:ascii="Arial" w:eastAsia="Arial" w:hAnsi="Arial" w:cs="Arial"/>
      <w:sz w:val="18"/>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C2781A"/>
    <w:rPr>
      <w:vertAlign w:val="superscript"/>
    </w:rPr>
  </w:style>
  <w:style w:type="character" w:customStyle="1" w:styleId="Ttulo3Car">
    <w:name w:val="Título 3 Car"/>
    <w:basedOn w:val="Fuentedeprrafopredeter"/>
    <w:link w:val="Ttulo3"/>
    <w:uiPriority w:val="9"/>
    <w:qFormat/>
    <w:rsid w:val="00316380"/>
    <w:rPr>
      <w:rFonts w:ascii="Arial" w:eastAsia="Calibri" w:hAnsi="Arial" w:cs="Arial"/>
      <w:b/>
      <w:color w:val="9A7248"/>
      <w:spacing w:val="-1"/>
      <w:w w:val="101"/>
      <w:sz w:val="64"/>
      <w:szCs w:val="64"/>
      <w:u w:val="single" w:color="9A7248"/>
      <w:lang w:val="es-ES"/>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Pr>
      <w:sz w:val="21"/>
      <w:szCs w:val="21"/>
    </w:r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14AA0"/>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TDC1">
    <w:name w:val="toc 1"/>
    <w:basedOn w:val="Normal"/>
    <w:uiPriority w:val="39"/>
    <w:qFormat/>
    <w:pPr>
      <w:spacing w:before="337"/>
      <w:ind w:left="532"/>
    </w:pPr>
    <w:rPr>
      <w:b/>
      <w:bCs/>
    </w:rPr>
  </w:style>
  <w:style w:type="paragraph" w:styleId="TDC2">
    <w:name w:val="toc 2"/>
    <w:basedOn w:val="Normal"/>
    <w:uiPriority w:val="39"/>
    <w:qFormat/>
    <w:pPr>
      <w:spacing w:before="215"/>
      <w:ind w:left="992" w:hanging="300"/>
    </w:pPr>
    <w:rPr>
      <w:b/>
      <w:bCs/>
      <w:sz w:val="21"/>
      <w:szCs w:val="21"/>
    </w:rPr>
  </w:style>
  <w:style w:type="paragraph" w:styleId="TDC3">
    <w:name w:val="toc 3"/>
    <w:basedOn w:val="Normal"/>
    <w:uiPriority w:val="39"/>
    <w:qFormat/>
    <w:pPr>
      <w:spacing w:before="199"/>
      <w:ind w:left="693"/>
    </w:pPr>
    <w:rPr>
      <w:b/>
      <w:bCs/>
      <w:i/>
      <w:iCs/>
    </w:rPr>
  </w:style>
  <w:style w:type="paragraph" w:styleId="TDC4">
    <w:name w:val="toc 4"/>
    <w:basedOn w:val="Normal"/>
    <w:uiPriority w:val="39"/>
    <w:qFormat/>
    <w:pPr>
      <w:spacing w:before="140"/>
      <w:ind w:left="1313" w:hanging="459"/>
    </w:pPr>
    <w:rPr>
      <w:sz w:val="21"/>
      <w:szCs w:val="21"/>
    </w:rPr>
  </w:style>
  <w:style w:type="paragraph" w:styleId="TDC5">
    <w:name w:val="toc 5"/>
    <w:basedOn w:val="Normal"/>
    <w:uiPriority w:val="39"/>
    <w:qFormat/>
    <w:pPr>
      <w:spacing w:before="81"/>
      <w:ind w:left="1654" w:hanging="639"/>
    </w:pPr>
    <w:rPr>
      <w:sz w:val="21"/>
      <w:szCs w:val="21"/>
    </w:rPr>
  </w:style>
  <w:style w:type="paragraph" w:styleId="TDC6">
    <w:name w:val="toc 6"/>
    <w:basedOn w:val="Normal"/>
    <w:uiPriority w:val="39"/>
    <w:qFormat/>
    <w:pPr>
      <w:spacing w:before="215"/>
      <w:ind w:left="2063" w:hanging="299"/>
    </w:pPr>
    <w:rPr>
      <w:b/>
      <w:bCs/>
      <w:sz w:val="21"/>
      <w:szCs w:val="21"/>
    </w:rPr>
  </w:style>
  <w:style w:type="paragraph" w:styleId="TDC7">
    <w:name w:val="toc 7"/>
    <w:basedOn w:val="Normal"/>
    <w:uiPriority w:val="1"/>
    <w:qFormat/>
    <w:pPr>
      <w:spacing w:before="140"/>
      <w:ind w:left="1926" w:hanging="459"/>
    </w:pPr>
    <w:rPr>
      <w:sz w:val="21"/>
      <w:szCs w:val="21"/>
    </w:rPr>
  </w:style>
  <w:style w:type="paragraph" w:styleId="TDC8">
    <w:name w:val="toc 8"/>
    <w:basedOn w:val="Normal"/>
    <w:uiPriority w:val="1"/>
    <w:qFormat/>
    <w:pPr>
      <w:spacing w:before="140"/>
      <w:ind w:left="2725" w:hanging="639"/>
    </w:pPr>
    <w:rPr>
      <w:sz w:val="21"/>
      <w:szCs w:val="21"/>
    </w:rPr>
  </w:style>
  <w:style w:type="paragraph" w:styleId="Prrafodelista">
    <w:name w:val="List Paragraph"/>
    <w:basedOn w:val="Normal"/>
    <w:uiPriority w:val="1"/>
    <w:qFormat/>
    <w:pPr>
      <w:spacing w:before="140"/>
      <w:ind w:left="1313" w:hanging="459"/>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Encabezado">
    <w:name w:val="header"/>
    <w:basedOn w:val="Normal"/>
    <w:link w:val="EncabezadoCar"/>
    <w:uiPriority w:val="99"/>
    <w:unhideWhenUsed/>
    <w:rsid w:val="00FA79B2"/>
    <w:pPr>
      <w:tabs>
        <w:tab w:val="center" w:pos="4252"/>
        <w:tab w:val="right" w:pos="8504"/>
      </w:tabs>
    </w:pPr>
  </w:style>
  <w:style w:type="paragraph" w:styleId="Piedepgina">
    <w:name w:val="footer"/>
    <w:basedOn w:val="Normal"/>
    <w:link w:val="PiedepginaCar"/>
    <w:uiPriority w:val="99"/>
    <w:unhideWhenUsed/>
    <w:rsid w:val="00FA79B2"/>
    <w:pPr>
      <w:tabs>
        <w:tab w:val="center" w:pos="4252"/>
        <w:tab w:val="right" w:pos="8504"/>
      </w:tabs>
    </w:pPr>
  </w:style>
  <w:style w:type="paragraph" w:customStyle="1" w:styleId="Estilo1">
    <w:name w:val="Estilo1"/>
    <w:basedOn w:val="Normal"/>
    <w:link w:val="Estilo1Car"/>
    <w:qFormat/>
    <w:rsid w:val="00C74D9B"/>
    <w:pPr>
      <w:spacing w:line="300" w:lineRule="auto"/>
      <w:ind w:left="4806" w:right="3873"/>
      <w:jc w:val="center"/>
    </w:pPr>
    <w:rPr>
      <w:rFonts w:ascii="Book Antiqua" w:hAnsi="Book Antiqua"/>
      <w:b/>
      <w:sz w:val="24"/>
    </w:rPr>
  </w:style>
  <w:style w:type="paragraph" w:styleId="TtuloTDC">
    <w:name w:val="TOC Heading"/>
    <w:basedOn w:val="Ttulo1"/>
    <w:next w:val="Normal"/>
    <w:uiPriority w:val="39"/>
    <w:unhideWhenUsed/>
    <w:qFormat/>
    <w:rsid w:val="007034FE"/>
    <w:pPr>
      <w:keepNext/>
      <w:keepLines/>
      <w:widowControl/>
      <w:spacing w:before="240" w:line="259" w:lineRule="auto"/>
      <w:jc w:val="left"/>
    </w:pPr>
    <w:rPr>
      <w:rFonts w:asciiTheme="majorHAnsi" w:eastAsiaTheme="majorEastAsia" w:hAnsiTheme="majorHAnsi" w:cstheme="majorBidi"/>
      <w:color w:val="365F91" w:themeColor="accent1" w:themeShade="BF"/>
      <w:sz w:val="32"/>
      <w:szCs w:val="32"/>
      <w:lang w:eastAsia="es-ES"/>
    </w:rPr>
  </w:style>
  <w:style w:type="paragraph" w:styleId="TDC9">
    <w:name w:val="toc 9"/>
    <w:basedOn w:val="Normal"/>
    <w:next w:val="Normal"/>
    <w:autoRedefine/>
    <w:uiPriority w:val="39"/>
    <w:semiHidden/>
    <w:unhideWhenUsed/>
    <w:rsid w:val="007754B5"/>
    <w:pPr>
      <w:spacing w:after="100"/>
      <w:ind w:left="1760"/>
    </w:pPr>
  </w:style>
  <w:style w:type="paragraph" w:styleId="NormalWeb">
    <w:name w:val="Normal (Web)"/>
    <w:basedOn w:val="Normal"/>
    <w:uiPriority w:val="99"/>
    <w:unhideWhenUsed/>
    <w:qFormat/>
    <w:rsid w:val="00ED7EAE"/>
    <w:pPr>
      <w:widowControl/>
      <w:spacing w:beforeAutospacing="1" w:afterAutospacing="1"/>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C80EC9"/>
    <w:rPr>
      <w:sz w:val="20"/>
      <w:szCs w:val="20"/>
    </w:rPr>
  </w:style>
  <w:style w:type="paragraph" w:styleId="Asuntodelcomentario">
    <w:name w:val="annotation subject"/>
    <w:basedOn w:val="Textocomentario"/>
    <w:next w:val="Textocomentario"/>
    <w:link w:val="AsuntodelcomentarioCar"/>
    <w:uiPriority w:val="99"/>
    <w:semiHidden/>
    <w:unhideWhenUsed/>
    <w:qFormat/>
    <w:rsid w:val="00C80EC9"/>
    <w:rPr>
      <w:b/>
      <w:bCs/>
    </w:rPr>
  </w:style>
  <w:style w:type="paragraph" w:styleId="Revisin">
    <w:name w:val="Revision"/>
    <w:uiPriority w:val="99"/>
    <w:semiHidden/>
    <w:qFormat/>
    <w:rsid w:val="00C32128"/>
    <w:rPr>
      <w:rFonts w:ascii="Arial" w:eastAsia="Arial" w:hAnsi="Arial" w:cs="Arial"/>
      <w:lang w:val="es-ES"/>
    </w:rPr>
  </w:style>
  <w:style w:type="paragraph" w:styleId="Bibliografa">
    <w:name w:val="Bibliography"/>
    <w:basedOn w:val="Normal"/>
    <w:next w:val="Normal"/>
    <w:uiPriority w:val="37"/>
    <w:unhideWhenUsed/>
    <w:qFormat/>
    <w:rsid w:val="00DB0894"/>
  </w:style>
  <w:style w:type="paragraph" w:customStyle="1" w:styleId="Nmerosgrandes">
    <w:name w:val="Números grandes"/>
    <w:basedOn w:val="Ttulo2"/>
    <w:link w:val="NmerosgrandesCar"/>
    <w:qFormat/>
    <w:rsid w:val="00EC47C6"/>
    <w:pPr>
      <w:spacing w:before="113" w:line="336" w:lineRule="auto"/>
    </w:pPr>
    <w:rPr>
      <w:color w:val="9A7248"/>
    </w:rPr>
  </w:style>
  <w:style w:type="paragraph" w:styleId="Tabladeilustraciones">
    <w:name w:val="table of figures"/>
    <w:basedOn w:val="Normal"/>
    <w:next w:val="Normal"/>
    <w:uiPriority w:val="99"/>
    <w:unhideWhenUsed/>
    <w:qFormat/>
    <w:rsid w:val="00C87763"/>
  </w:style>
  <w:style w:type="paragraph" w:styleId="Textonotapie">
    <w:name w:val="footnote text"/>
    <w:basedOn w:val="Normal"/>
    <w:link w:val="TextonotapieCar"/>
    <w:uiPriority w:val="99"/>
    <w:unhideWhenUsed/>
    <w:rsid w:val="0048677E"/>
    <w:rPr>
      <w:sz w:val="18"/>
      <w:szCs w:val="20"/>
    </w:rPr>
  </w:style>
  <w:style w:type="paragraph" w:customStyle="1" w:styleId="Cabeceraizquierda">
    <w:name w:val="Cabecera izquierda"/>
    <w:basedOn w:val="Encabezado"/>
    <w:qFormat/>
  </w:style>
  <w:style w:type="paragraph" w:customStyle="1" w:styleId="Contenidodelmarco">
    <w:name w:val="Contenido del marco"/>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ED7EAE"/>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6B78"/>
    <w:rPr>
      <w:color w:val="0000FF" w:themeColor="hyperlink"/>
      <w:u w:val="single"/>
    </w:rPr>
  </w:style>
  <w:style w:type="character" w:customStyle="1" w:styleId="Ttulo4Car">
    <w:name w:val="Título 4 Car"/>
    <w:basedOn w:val="Fuentedeprrafopredeter"/>
    <w:link w:val="Ttulo4"/>
    <w:uiPriority w:val="9"/>
    <w:rsid w:val="002F3FA0"/>
    <w:rPr>
      <w:rFonts w:ascii="Arial" w:eastAsia="Arial" w:hAnsi="Arial" w:cs="Arial"/>
      <w:b/>
      <w:bCs/>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image" Target="media/image3.png"/><Relationship Id="rId47" Type="http://schemas.openxmlformats.org/officeDocument/2006/relationships/footer" Target="footer21.xml"/><Relationship Id="rId63" Type="http://schemas.openxmlformats.org/officeDocument/2006/relationships/header" Target="header25.xml"/><Relationship Id="rId68" Type="http://schemas.openxmlformats.org/officeDocument/2006/relationships/footer" Target="footer31.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3.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footer" Target="footer24.xml"/><Relationship Id="rId58" Type="http://schemas.openxmlformats.org/officeDocument/2006/relationships/header" Target="header22.xml"/><Relationship Id="rId66" Type="http://schemas.openxmlformats.org/officeDocument/2006/relationships/header" Target="header26.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8.xml"/><Relationship Id="rId19" Type="http://schemas.openxmlformats.org/officeDocument/2006/relationships/footer" Target="footer6.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header" Target="header17.xml"/><Relationship Id="rId56" Type="http://schemas.openxmlformats.org/officeDocument/2006/relationships/footer" Target="footer25.xml"/><Relationship Id="rId64" Type="http://schemas.openxmlformats.org/officeDocument/2006/relationships/footer" Target="footer29.xml"/><Relationship Id="rId69" Type="http://schemas.openxmlformats.org/officeDocument/2006/relationships/footer" Target="footer32.xml"/><Relationship Id="rId8" Type="http://schemas.openxmlformats.org/officeDocument/2006/relationships/image" Target="media/image1.png"/><Relationship Id="rId51" Type="http://schemas.openxmlformats.org/officeDocument/2006/relationships/footer" Target="footer23.xml"/><Relationship Id="rId72" Type="http://schemas.openxmlformats.org/officeDocument/2006/relationships/footer" Target="footer3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footer" Target="footer20.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footer" Target="footer7.xml"/><Relationship Id="rId41" Type="http://schemas.openxmlformats.org/officeDocument/2006/relationships/footer" Target="footer18.xml"/><Relationship Id="rId54" Type="http://schemas.openxmlformats.org/officeDocument/2006/relationships/header" Target="header20.xml"/><Relationship Id="rId62" Type="http://schemas.openxmlformats.org/officeDocument/2006/relationships/header" Target="header24.xml"/><Relationship Id="rId70" Type="http://schemas.openxmlformats.org/officeDocument/2006/relationships/header" Target="header28.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18.xml"/><Relationship Id="rId57" Type="http://schemas.openxmlformats.org/officeDocument/2006/relationships/footer" Target="foot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6.xml"/><Relationship Id="rId52" Type="http://schemas.openxmlformats.org/officeDocument/2006/relationships/header" Target="header19.xml"/><Relationship Id="rId60" Type="http://schemas.openxmlformats.org/officeDocument/2006/relationships/footer" Target="footer27.xml"/><Relationship Id="rId65" Type="http://schemas.openxmlformats.org/officeDocument/2006/relationships/footer" Target="footer30.xml"/><Relationship Id="rId73" Type="http://schemas.openxmlformats.org/officeDocument/2006/relationships/footer" Target="footer34.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footer" Target="footer16.xml"/><Relationship Id="rId34" Type="http://schemas.openxmlformats.org/officeDocument/2006/relationships/header" Target="header12.xml"/><Relationship Id="rId50" Type="http://schemas.openxmlformats.org/officeDocument/2006/relationships/footer" Target="footer22.xml"/><Relationship Id="rId55" Type="http://schemas.openxmlformats.org/officeDocument/2006/relationships/header" Target="header21.xml"/><Relationship Id="rId7" Type="http://schemas.openxmlformats.org/officeDocument/2006/relationships/endnotes" Target="endnotes.xml"/><Relationship Id="rId7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DCF947-F8D7-46B9-95B7-D732606B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17892</TotalTime>
  <Pages>28</Pages>
  <Words>1492</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Plantilla Memoria TFG</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TFG</dc:title>
  <dc:subject>Trabajo fin de Grado</dc:subject>
  <dc:creator>Víctor Fernández García</dc:creator>
  <dc:description/>
  <cp:lastModifiedBy>Delga 21</cp:lastModifiedBy>
  <cp:revision>2100</cp:revision>
  <cp:lastPrinted>2022-04-11T19:19:00Z</cp:lastPrinted>
  <dcterms:created xsi:type="dcterms:W3CDTF">2022-01-13T18:11:00Z</dcterms:created>
  <dcterms:modified xsi:type="dcterms:W3CDTF">2024-05-30T08:20:00Z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2022-01-13T00:00:00Z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